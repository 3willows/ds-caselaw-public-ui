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DAE0D6D" w:rsidP="1D1F9DF9" w:rsidRDefault="7DAE0D6D" w14:paraId="53FD7F1E" w14:textId="00F7DC56">
      <w:pPr>
        <w:pStyle w:val="Title"/>
      </w:pPr>
      <w:r w:rsidR="7DAE0D6D">
        <w:rPr/>
        <w:t xml:space="preserve">Apply to do </w:t>
      </w:r>
      <w:r w:rsidR="75F525E7">
        <w:rPr/>
        <w:t>C</w:t>
      </w:r>
      <w:r w:rsidR="7DAE0D6D">
        <w:rPr/>
        <w:t xml:space="preserve">omputational </w:t>
      </w:r>
      <w:r w:rsidR="045FAE34">
        <w:rPr/>
        <w:t>A</w:t>
      </w:r>
      <w:r w:rsidR="7DAE0D6D">
        <w:rPr/>
        <w:t xml:space="preserve">nalysis of Find Case Law </w:t>
      </w:r>
      <w:r w:rsidR="7DAE0D6D">
        <w:rPr/>
        <w:t>records</w:t>
      </w:r>
    </w:p>
    <w:p w:rsidR="00032616" w:rsidP="0CB65318" w:rsidRDefault="5EE4BF1F" w14:paraId="31CFB298" w14:textId="2D06D742">
      <w:r>
        <w:t xml:space="preserve">You need to apply for a licence if you would like to analyse Find Case Law records as data. You can read more about the </w:t>
      </w:r>
      <w:hyperlink r:id="rId11">
        <w:r w:rsidRPr="1D1F9DF9" w:rsidR="00D46259">
          <w:rPr>
            <w:rStyle w:val="Hyperlink"/>
          </w:rPr>
          <w:t>Open Justice Licence</w:t>
        </w:r>
      </w:hyperlink>
      <w:r w:rsidR="00D46259">
        <w:t xml:space="preserve"> and </w:t>
      </w:r>
      <w:hyperlink r:id="rId12">
        <w:r w:rsidRPr="1D1F9DF9" w:rsidR="00B44665">
          <w:rPr>
            <w:rStyle w:val="Hyperlink"/>
          </w:rPr>
          <w:t>T</w:t>
        </w:r>
        <w:r w:rsidRPr="1D1F9DF9" w:rsidR="00D46259">
          <w:rPr>
            <w:rStyle w:val="Hyperlink"/>
          </w:rPr>
          <w:t>ransaction</w:t>
        </w:r>
        <w:r w:rsidRPr="1D1F9DF9" w:rsidR="00B44665">
          <w:rPr>
            <w:rStyle w:val="Hyperlink"/>
          </w:rPr>
          <w:t>al</w:t>
        </w:r>
        <w:r w:rsidRPr="1D1F9DF9" w:rsidR="00D46259">
          <w:rPr>
            <w:rStyle w:val="Hyperlink"/>
          </w:rPr>
          <w:t xml:space="preserve"> </w:t>
        </w:r>
        <w:r w:rsidRPr="1D1F9DF9" w:rsidR="00B44665">
          <w:rPr>
            <w:rStyle w:val="Hyperlink"/>
          </w:rPr>
          <w:t>L</w:t>
        </w:r>
        <w:r w:rsidRPr="1D1F9DF9" w:rsidR="00D46259">
          <w:rPr>
            <w:rStyle w:val="Hyperlink"/>
          </w:rPr>
          <w:t>icence</w:t>
        </w:r>
      </w:hyperlink>
      <w:r w:rsidR="00D46259">
        <w:t xml:space="preserve"> on the </w:t>
      </w:r>
      <w:r w:rsidR="001D6C05">
        <w:t xml:space="preserve">site. </w:t>
      </w:r>
      <w:r w:rsidR="00596D1B">
        <w:t xml:space="preserve">You can read more about how we </w:t>
      </w:r>
      <w:r w:rsidR="001422BA">
        <w:t xml:space="preserve">manage and </w:t>
      </w:r>
      <w:hyperlink r:id="rId13">
        <w:r w:rsidRPr="1D1F9DF9" w:rsidR="001422BA">
          <w:rPr>
            <w:rStyle w:val="Hyperlink"/>
          </w:rPr>
          <w:t>publish these records as data on the about page</w:t>
        </w:r>
      </w:hyperlink>
      <w:r w:rsidR="001422BA">
        <w:t>.</w:t>
      </w:r>
    </w:p>
    <w:p w:rsidR="002868B3" w:rsidP="0CB65318" w:rsidRDefault="5EE4BF1F" w14:paraId="1B0663E9" w14:textId="3C2064A0">
      <w:r>
        <w:br/>
      </w:r>
      <w:r w:rsidRPr="0CB65318">
        <w:rPr>
          <w:rStyle w:val="Heading1Char"/>
        </w:rPr>
        <w:t>Before you start</w:t>
      </w:r>
      <w:r>
        <w:br/>
      </w:r>
      <w:r w:rsidRPr="0CB65318">
        <w:rPr>
          <w:rStyle w:val="Heading2Char"/>
        </w:rPr>
        <w:t>1. Check you need to apply</w:t>
      </w:r>
      <w:r>
        <w:br/>
      </w:r>
      <w:r>
        <w:t xml:space="preserve">You only need to apply for an additional licence if you intend to use computational analysis in your re-use of Find Case Law records in ways that are not already permitted under the Open Justice Licence. </w:t>
      </w:r>
      <w:r>
        <w:br/>
      </w:r>
      <w:r>
        <w:t>The Open Justice licence permits certain re-uses without the need to apply for an additional licence</w:t>
      </w:r>
      <w:r w:rsidR="1686A6E4">
        <w:t>, f</w:t>
      </w:r>
      <w:r>
        <w:t>or example</w:t>
      </w:r>
      <w:r w:rsidR="3E9434A1">
        <w:t xml:space="preserve">, </w:t>
      </w:r>
      <w:r>
        <w:t xml:space="preserve">when you want to: </w:t>
      </w:r>
    </w:p>
    <w:p w:rsidR="002868B3" w:rsidP="1D1F9DF9" w:rsidRDefault="5EE4BF1F" w14:paraId="79799523" w14:textId="38031B5B">
      <w:pPr>
        <w:pStyle w:val="ListParagraph"/>
        <w:numPr>
          <w:ilvl w:val="0"/>
          <w:numId w:val="16"/>
        </w:numPr>
        <w:rPr>
          <w:rFonts w:ascii="Calibri" w:hAnsi="Calibri" w:eastAsia="Calibri" w:cs="Calibri"/>
        </w:rPr>
      </w:pPr>
      <w:r>
        <w:t xml:space="preserve">copy, publish, distribute and transmit the </w:t>
      </w:r>
      <w:proofErr w:type="gramStart"/>
      <w:r>
        <w:t>Information;</w:t>
      </w:r>
      <w:proofErr w:type="gramEnd"/>
    </w:p>
    <w:p w:rsidR="002868B3" w:rsidP="1D1F9DF9" w:rsidRDefault="5EE4BF1F" w14:paraId="55A58415" w14:textId="40372A82">
      <w:pPr>
        <w:pStyle w:val="ListParagraph"/>
        <w:numPr>
          <w:ilvl w:val="0"/>
          <w:numId w:val="16"/>
        </w:numPr>
        <w:rPr>
          <w:rFonts w:ascii="Calibri" w:hAnsi="Calibri" w:eastAsia="Calibri" w:cs="Calibri"/>
        </w:rPr>
      </w:pPr>
      <w:r>
        <w:t>exploit the Information commercially, for example, by combining it with other Information, or by including it in your own product or application.</w:t>
      </w:r>
    </w:p>
    <w:p w:rsidR="002868B3" w:rsidP="1D1F9DF9" w:rsidRDefault="5EE4BF1F" w14:paraId="024DC596" w14:textId="02F897C6">
      <w:r>
        <w:t xml:space="preserve">More information can be found: </w:t>
      </w:r>
      <w:hyperlink r:id="rId14">
        <w:r w:rsidRPr="1D1F9DF9">
          <w:rPr>
            <w:rStyle w:val="Hyperlink"/>
          </w:rPr>
          <w:t>Open Justice Licence - Find case law (nationalarchives.gov.uk)</w:t>
        </w:r>
      </w:hyperlink>
    </w:p>
    <w:p w:rsidR="002868B3" w:rsidP="1D1F9DF9" w:rsidRDefault="5EE4BF1F" w14:paraId="224127BA" w14:textId="1EB95BA2">
      <w:r w:rsidRPr="0CB65318">
        <w:rPr>
          <w:rStyle w:val="Heading2Char"/>
        </w:rPr>
        <w:t xml:space="preserve">2. Check whether your application is likely to be considered high risk </w:t>
      </w:r>
      <w:r>
        <w:br/>
      </w:r>
      <w:r>
        <w:t xml:space="preserve">Computational analysis of judgments is currently considered high-risk when it is used </w:t>
      </w:r>
      <w:r w:rsidR="4538FF8E">
        <w:t>to</w:t>
      </w:r>
      <w:r>
        <w:t>:</w:t>
      </w:r>
    </w:p>
    <w:p w:rsidRPr="00246A2F" w:rsidR="00246A2F" w:rsidP="1D1F9DF9" w:rsidRDefault="5EE4BF1F" w14:paraId="648A6BED" w14:textId="7CB3F4A9">
      <w:pPr>
        <w:pStyle w:val="ListParagraph"/>
        <w:numPr>
          <w:ilvl w:val="0"/>
          <w:numId w:val="15"/>
        </w:numPr>
        <w:rPr>
          <w:rFonts w:ascii="Calibri" w:hAnsi="Calibri" w:eastAsia="Calibri" w:cs="Calibri"/>
        </w:rPr>
      </w:pPr>
      <w:r>
        <w:t xml:space="preserve">produce </w:t>
      </w:r>
      <w:r w:rsidR="4B9F95F2">
        <w:t>fully automated</w:t>
      </w:r>
      <w:r>
        <w:t xml:space="preserve"> legal advice; or</w:t>
      </w:r>
    </w:p>
    <w:p w:rsidRPr="006A06FB" w:rsidR="002868B3" w:rsidP="1D1F9DF9" w:rsidRDefault="5EE4BF1F" w14:paraId="68A5AA5F" w14:textId="7046BB40">
      <w:pPr>
        <w:pStyle w:val="ListParagraph"/>
        <w:numPr>
          <w:ilvl w:val="0"/>
          <w:numId w:val="15"/>
        </w:numPr>
        <w:rPr>
          <w:rFonts w:ascii="Calibri" w:hAnsi="Calibri" w:eastAsia="Calibri" w:cs="Calibri"/>
        </w:rPr>
      </w:pPr>
      <w:r>
        <w:t>perform automation to anticipate legal decisions directly for a client or consumer, such as tools which set expectations for case outcomes through modelling or predictive analytics; or</w:t>
      </w:r>
    </w:p>
    <w:p w:rsidR="002868B3" w:rsidP="1D1F9DF9" w:rsidRDefault="5EE4BF1F" w14:paraId="08BD670E" w14:textId="0A31DF55">
      <w:pPr>
        <w:pStyle w:val="ListParagraph"/>
        <w:numPr>
          <w:ilvl w:val="0"/>
          <w:numId w:val="15"/>
        </w:numPr>
        <w:rPr>
          <w:rFonts w:ascii="Calibri" w:hAnsi="Calibri" w:eastAsia="Calibri" w:cs="Calibri"/>
        </w:rPr>
      </w:pPr>
      <w:r>
        <w:t xml:space="preserve">otherwise directly inform or influence the decision of a third-party </w:t>
      </w:r>
      <w:r w:rsidR="4DCE107C">
        <w:t>whether</w:t>
      </w:r>
      <w:r>
        <w:t xml:space="preserve"> to pursue justice or legal action.</w:t>
      </w:r>
    </w:p>
    <w:p w:rsidR="1D1F9DF9" w:rsidRDefault="5EE4BF1F" w14:paraId="3D7F6900" w14:textId="73EC435F">
      <w:r>
        <w:t xml:space="preserve">We use the five safes framework to assess all applications for risk. You can read more about the </w:t>
      </w:r>
      <w:hyperlink r:id="rId15">
        <w:r w:rsidRPr="1D1F9DF9">
          <w:rPr>
            <w:rStyle w:val="Hyperlink"/>
          </w:rPr>
          <w:t>Five safes - Wikipedia</w:t>
        </w:r>
      </w:hyperlink>
    </w:p>
    <w:p w:rsidR="006A06FB" w:rsidP="1D1F9DF9" w:rsidRDefault="5EE4BF1F" w14:paraId="041649EE" w14:textId="2A53F61E">
      <w:pPr>
        <w:rPr>
          <w:rFonts w:ascii="Calibri" w:hAnsi="Calibri" w:eastAsia="Calibri" w:cs="Calibri"/>
        </w:rPr>
      </w:pPr>
      <w:r w:rsidRPr="1D1F9DF9">
        <w:rPr>
          <w:rStyle w:val="Heading2Char"/>
        </w:rPr>
        <w:t>3. Make sure your re-use complies with all existing regulations</w:t>
      </w:r>
    </w:p>
    <w:p w:rsidR="006A06FB" w:rsidP="1D1F9DF9" w:rsidRDefault="70F5A0CA" w14:paraId="647EA1B5" w14:textId="3F8A00E7">
      <w:pPr>
        <w:rPr>
          <w:rFonts w:ascii="Calibri" w:hAnsi="Calibri" w:eastAsia="Calibri" w:cs="Calibri"/>
        </w:rPr>
      </w:pPr>
      <w:r>
        <w:t xml:space="preserve"> </w:t>
      </w:r>
      <w:r w:rsidR="0184A294">
        <w:t>Examples include</w:t>
      </w:r>
      <w:r w:rsidR="5EE4BF1F">
        <w:t xml:space="preserve"> the Legal Services Act (LSA), and UK General Data Protection Regulation (UK</w:t>
      </w:r>
      <w:r w:rsidR="4A4C9022">
        <w:t xml:space="preserve"> </w:t>
      </w:r>
      <w:r w:rsidR="5EE4BF1F">
        <w:t>GDPR).</w:t>
      </w:r>
      <w:r w:rsidR="5EE4BF1F">
        <w:br/>
      </w:r>
      <w:r w:rsidR="5EE4BF1F">
        <w:t>Please note that this licence</w:t>
      </w:r>
      <w:r w:rsidR="006A06FB">
        <w:t>:</w:t>
      </w:r>
    </w:p>
    <w:p w:rsidR="002868B3" w:rsidP="1D1F9DF9" w:rsidRDefault="5EE4BF1F" w14:paraId="35DAD5D2" w14:textId="06A6D2D4">
      <w:pPr>
        <w:numPr>
          <w:ilvl w:val="0"/>
          <w:numId w:val="1"/>
        </w:numPr>
        <w:rPr>
          <w:rFonts w:ascii="Calibri" w:hAnsi="Calibri" w:eastAsia="Calibri" w:cs="Calibri"/>
        </w:rPr>
      </w:pPr>
      <w:r>
        <w:t xml:space="preserve"> is not a data sharing agreement for personal data</w:t>
      </w:r>
      <w:r w:rsidDel="5EE4BF1F">
        <w:t xml:space="preserve"> </w:t>
      </w:r>
      <w:r>
        <w:t xml:space="preserve">is not a processing agreement for personal </w:t>
      </w:r>
      <w:proofErr w:type="gramStart"/>
      <w:r>
        <w:t>data</w:t>
      </w:r>
      <w:proofErr w:type="gramEnd"/>
      <w:r>
        <w:t xml:space="preserve"> </w:t>
      </w:r>
    </w:p>
    <w:p w:rsidR="00E918B4" w:rsidP="00E918B4" w:rsidRDefault="00B316FB" w14:paraId="5855A94C" w14:textId="77ACE8CC">
      <w:pPr>
        <w:pStyle w:val="Heading2"/>
      </w:pPr>
      <w:r>
        <w:t xml:space="preserve">4. </w:t>
      </w:r>
      <w:r w:rsidR="00E918B4">
        <w:t xml:space="preserve">Part of </w:t>
      </w:r>
      <w:r w:rsidR="6C1EDBEC">
        <w:t>your</w:t>
      </w:r>
      <w:r w:rsidR="00E918B4">
        <w:t xml:space="preserve"> application </w:t>
      </w:r>
      <w:r w:rsidR="7AA81327">
        <w:t>may</w:t>
      </w:r>
      <w:r w:rsidR="00E918B4">
        <w:t xml:space="preserve"> be published</w:t>
      </w:r>
    </w:p>
    <w:p w:rsidR="002868B3" w:rsidP="1D1F9DF9" w:rsidRDefault="60D7152C" w14:paraId="04AFA3AD" w14:textId="4B23614E">
      <w:r>
        <w:t>Your answers to the questions in the ‘</w:t>
      </w:r>
      <w:r w:rsidR="0CCC6954">
        <w:t>About your</w:t>
      </w:r>
      <w:r w:rsidR="6209E2CC">
        <w:t xml:space="preserve"> organisation</w:t>
      </w:r>
      <w:r w:rsidR="35B51D06">
        <w:t>’</w:t>
      </w:r>
      <w:r w:rsidR="6209E2CC">
        <w:t xml:space="preserve">, </w:t>
      </w:r>
      <w:r w:rsidR="3A296A42">
        <w:t>‘P</w:t>
      </w:r>
      <w:r w:rsidR="6209E2CC">
        <w:t>urpose and activity</w:t>
      </w:r>
      <w:r w:rsidR="7DA3433B">
        <w:t>’</w:t>
      </w:r>
      <w:r w:rsidR="7CAC4B39">
        <w:t xml:space="preserve"> and</w:t>
      </w:r>
      <w:r w:rsidR="354F7D5C">
        <w:t xml:space="preserve"> </w:t>
      </w:r>
      <w:r w:rsidR="3FD31B37">
        <w:t>‘</w:t>
      </w:r>
      <w:r w:rsidR="354F7D5C">
        <w:t>public statement</w:t>
      </w:r>
      <w:r w:rsidR="22F40677">
        <w:t>’ sections</w:t>
      </w:r>
      <w:r w:rsidR="354F7D5C">
        <w:t xml:space="preserve"> </w:t>
      </w:r>
      <w:r w:rsidR="14D3C494">
        <w:t>may</w:t>
      </w:r>
      <w:r w:rsidR="354F7D5C">
        <w:t xml:space="preserve"> be </w:t>
      </w:r>
      <w:r w:rsidR="7205A448">
        <w:t xml:space="preserve">made </w:t>
      </w:r>
      <w:r w:rsidR="1F50DF76">
        <w:t>publicly</w:t>
      </w:r>
      <w:r w:rsidR="7205A448">
        <w:t xml:space="preserve"> available</w:t>
      </w:r>
      <w:r w:rsidR="04488128">
        <w:t xml:space="preserve"> in the future</w:t>
      </w:r>
      <w:r w:rsidR="7205A448">
        <w:t xml:space="preserve">. </w:t>
      </w:r>
      <w:r w:rsidR="354F7D5C">
        <w:t xml:space="preserve"> </w:t>
      </w:r>
      <w:r w:rsidR="5EE4BF1F">
        <w:br w:type="page"/>
      </w:r>
      <w:r w:rsidRPr="0CB65318" w:rsidR="5EE4BF1F">
        <w:rPr>
          <w:rStyle w:val="Heading1Char"/>
        </w:rPr>
        <w:t xml:space="preserve">Information you will need to </w:t>
      </w:r>
      <w:proofErr w:type="gramStart"/>
      <w:r w:rsidRPr="0CB65318" w:rsidR="5EE4BF1F">
        <w:rPr>
          <w:rStyle w:val="Heading1Char"/>
        </w:rPr>
        <w:t>apply</w:t>
      </w:r>
      <w:proofErr w:type="gramEnd"/>
    </w:p>
    <w:p w:rsidR="002868B3" w:rsidP="00FF044A" w:rsidRDefault="5EE4BF1F" w14:paraId="039AA806" w14:textId="7E47AB9F">
      <w:pPr>
        <w:spacing w:line="360" w:lineRule="auto"/>
      </w:pPr>
      <w:r w:rsidRPr="0CB65318">
        <w:rPr>
          <w:rStyle w:val="Heading2Char"/>
        </w:rPr>
        <w:t>1. The details of the person responsible for the licence.</w:t>
      </w:r>
      <w:r>
        <w:br/>
      </w:r>
      <w:r>
        <w:t xml:space="preserve">They should </w:t>
      </w:r>
      <w:proofErr w:type="gramStart"/>
      <w:r>
        <w:t>be someone who is</w:t>
      </w:r>
      <w:proofErr w:type="gramEnd"/>
      <w:r>
        <w:t xml:space="preserve"> senior in your organisation and will be responsible for licence application and compliance. They will need to be someone we can talk to if we have questions about the application. </w:t>
      </w:r>
    </w:p>
    <w:p w:rsidR="002868B3" w:rsidP="1D1F9DF9" w:rsidRDefault="5EE4BF1F" w14:paraId="0364C55C" w14:textId="1B341980">
      <w:pPr>
        <w:pStyle w:val="ListParagraph"/>
        <w:numPr>
          <w:ilvl w:val="0"/>
          <w:numId w:val="22"/>
        </w:numPr>
        <w:rPr>
          <w:rFonts w:ascii="Calibri" w:hAnsi="Calibri" w:eastAsia="Calibri" w:cs="Calibri"/>
        </w:rPr>
      </w:pPr>
      <w:r>
        <w:t xml:space="preserve">their name </w:t>
      </w:r>
    </w:p>
    <w:p w:rsidR="002868B3" w:rsidP="1D1F9DF9" w:rsidRDefault="5EE4BF1F" w14:paraId="16B80160" w14:textId="633BA3A5">
      <w:pPr>
        <w:pStyle w:val="ListParagraph"/>
        <w:numPr>
          <w:ilvl w:val="0"/>
          <w:numId w:val="22"/>
        </w:numPr>
        <w:rPr>
          <w:rFonts w:ascii="Calibri" w:hAnsi="Calibri" w:eastAsia="Calibri" w:cs="Calibri"/>
        </w:rPr>
      </w:pPr>
      <w:r>
        <w:t xml:space="preserve">their email </w:t>
      </w:r>
    </w:p>
    <w:p w:rsidR="003768D0" w:rsidP="00CF258A" w:rsidRDefault="5EE4BF1F" w14:paraId="23CC3D9F" w14:textId="77777777">
      <w:pPr>
        <w:pStyle w:val="Heading2"/>
      </w:pPr>
      <w:r>
        <w:t xml:space="preserve">2. The details of your organisation including: </w:t>
      </w:r>
    </w:p>
    <w:p w:rsidR="00CF258A" w:rsidP="1D1F9DF9" w:rsidRDefault="5EE4BF1F" w14:paraId="07A5A6DE" w14:textId="77777777">
      <w:pPr>
        <w:pStyle w:val="ListParagraph"/>
        <w:numPr>
          <w:ilvl w:val="0"/>
          <w:numId w:val="21"/>
        </w:numPr>
        <w:rPr>
          <w:rFonts w:ascii="Calibri" w:hAnsi="Calibri" w:eastAsia="Calibri" w:cs="Calibri"/>
        </w:rPr>
      </w:pPr>
      <w:r>
        <w:t>legal name of your organisation</w:t>
      </w:r>
      <w:r w:rsidR="003768D0">
        <w:t xml:space="preserve"> </w:t>
      </w:r>
    </w:p>
    <w:p w:rsidRPr="003768D0" w:rsidR="002868B3" w:rsidP="1D1F9DF9" w:rsidRDefault="5EE4BF1F" w14:paraId="4807011B" w14:textId="5A2D6796">
      <w:pPr>
        <w:pStyle w:val="ListParagraph"/>
        <w:numPr>
          <w:ilvl w:val="0"/>
          <w:numId w:val="21"/>
        </w:numPr>
        <w:rPr>
          <w:rFonts w:ascii="Calibri" w:hAnsi="Calibri" w:eastAsia="Calibri" w:cs="Calibri"/>
        </w:rPr>
      </w:pPr>
      <w:r>
        <w:t>what type of organisation is it (</w:t>
      </w:r>
      <w:proofErr w:type="gramStart"/>
      <w:r>
        <w:t>e.g</w:t>
      </w:r>
      <w:r w:rsidR="5B62DB8A">
        <w:t>.</w:t>
      </w:r>
      <w:proofErr w:type="gramEnd"/>
      <w:r>
        <w:t xml:space="preserve"> private limited company or registered charity)</w:t>
      </w:r>
    </w:p>
    <w:p w:rsidR="00CF258A" w:rsidP="00CF258A" w:rsidRDefault="5EE4BF1F" w14:paraId="6AD98D07" w14:textId="77777777">
      <w:pPr>
        <w:pStyle w:val="Heading2"/>
      </w:pPr>
      <w:r>
        <w:t>3. A public statement</w:t>
      </w:r>
    </w:p>
    <w:p w:rsidRPr="00CF258A" w:rsidR="002868B3" w:rsidP="00CF258A" w:rsidRDefault="00CF258A" w14:paraId="4E86E770" w14:textId="55F4F99F">
      <w:r>
        <w:t>This statement should</w:t>
      </w:r>
      <w:r w:rsidRPr="00CF258A" w:rsidR="5EE4BF1F">
        <w:t xml:space="preserve"> describe the purpose for </w:t>
      </w:r>
      <w:r w:rsidR="004D0C41">
        <w:t xml:space="preserve">your </w:t>
      </w:r>
      <w:r w:rsidRPr="00CF258A" w:rsidR="5EE4BF1F">
        <w:t xml:space="preserve">re-use of Find Case Law records and summarises </w:t>
      </w:r>
      <w:r w:rsidR="00192D65">
        <w:t>including</w:t>
      </w:r>
      <w:r w:rsidRPr="00CF258A" w:rsidR="5EE4BF1F">
        <w:t>:</w:t>
      </w:r>
    </w:p>
    <w:p w:rsidR="002868B3" w:rsidP="1D1F9DF9" w:rsidRDefault="5EE4BF1F" w14:paraId="4E1BC933" w14:textId="77E8AC47">
      <w:pPr>
        <w:pStyle w:val="ListParagraph"/>
        <w:numPr>
          <w:ilvl w:val="0"/>
          <w:numId w:val="20"/>
        </w:numPr>
        <w:rPr>
          <w:rFonts w:ascii="Calibri" w:hAnsi="Calibri" w:eastAsia="Calibri" w:cs="Calibri"/>
        </w:rPr>
      </w:pPr>
      <w:r>
        <w:t>anticipated outcomes</w:t>
      </w:r>
    </w:p>
    <w:p w:rsidR="002868B3" w:rsidP="1D1F9DF9" w:rsidRDefault="5EE4BF1F" w14:paraId="036B00C5" w14:textId="2B2B3FA8">
      <w:pPr>
        <w:pStyle w:val="ListParagraph"/>
        <w:numPr>
          <w:ilvl w:val="0"/>
          <w:numId w:val="20"/>
        </w:numPr>
        <w:rPr>
          <w:rFonts w:ascii="Calibri" w:hAnsi="Calibri" w:eastAsia="Calibri" w:cs="Calibri"/>
        </w:rPr>
      </w:pPr>
      <w:r>
        <w:t xml:space="preserve">individuals or communities </w:t>
      </w:r>
      <w:proofErr w:type="gramStart"/>
      <w:r>
        <w:t>served</w:t>
      </w:r>
      <w:proofErr w:type="gramEnd"/>
    </w:p>
    <w:p w:rsidR="002868B3" w:rsidP="1D1F9DF9" w:rsidRDefault="5EE4BF1F" w14:paraId="6D156513" w14:textId="4E1982B9">
      <w:pPr>
        <w:pStyle w:val="ListParagraph"/>
        <w:numPr>
          <w:ilvl w:val="0"/>
          <w:numId w:val="20"/>
        </w:numPr>
        <w:rPr>
          <w:rFonts w:ascii="Calibri" w:hAnsi="Calibri" w:eastAsia="Calibri" w:cs="Calibri"/>
        </w:rPr>
      </w:pPr>
      <w:r>
        <w:t xml:space="preserve">methodology or activities used to analyse the </w:t>
      </w:r>
      <w:proofErr w:type="gramStart"/>
      <w:r>
        <w:t>records</w:t>
      </w:r>
      <w:proofErr w:type="gramEnd"/>
    </w:p>
    <w:p w:rsidR="002834FA" w:rsidP="1D1F9DF9" w:rsidRDefault="002834FA" w14:paraId="5BAFBBF4" w14:textId="3221E915">
      <w:pPr>
        <w:rPr>
          <w:rFonts w:ascii="Calibri" w:hAnsi="Calibri" w:eastAsia="Calibri" w:cs="Calibri"/>
        </w:rPr>
      </w:pPr>
      <w:r>
        <w:t xml:space="preserve">Your organisation's name and public statement you submit as part of your application </w:t>
      </w:r>
      <w:r w:rsidR="49740962">
        <w:t>may</w:t>
      </w:r>
      <w:r>
        <w:t xml:space="preserve"> be published</w:t>
      </w:r>
      <w:r w:rsidR="52FF60BF">
        <w:t xml:space="preserve"> in the future</w:t>
      </w:r>
      <w:r w:rsidR="09859C9C">
        <w:t>.</w:t>
      </w:r>
    </w:p>
    <w:p w:rsidR="00E9353F" w:rsidP="1D1F9DF9" w:rsidRDefault="5EE4BF1F" w14:paraId="4EB94031" w14:textId="58CE050A">
      <w:pPr>
        <w:rPr>
          <w:rFonts w:ascii="Calibri" w:hAnsi="Calibri" w:eastAsia="Calibri" w:cs="Calibri"/>
        </w:rPr>
      </w:pPr>
      <w:r w:rsidRPr="0CB65318">
        <w:rPr>
          <w:rStyle w:val="Heading2Char"/>
        </w:rPr>
        <w:t xml:space="preserve">4. </w:t>
      </w:r>
      <w:r w:rsidRPr="0CB65318" w:rsidR="00CF258A">
        <w:rPr>
          <w:rStyle w:val="Heading2Char"/>
        </w:rPr>
        <w:t>Understanding of the 9 principles.</w:t>
      </w:r>
      <w:r w:rsidRPr="1D1F9DF9" w:rsidR="00CF258A">
        <w:rPr>
          <w:rStyle w:val="Heading2Char"/>
        </w:rPr>
        <w:t xml:space="preserve"> </w:t>
      </w:r>
      <w:r>
        <w:br/>
      </w:r>
      <w:r>
        <w:t xml:space="preserve">There are 9 principles </w:t>
      </w:r>
      <w:r w:rsidR="2653C54F">
        <w:t>that may be relevant to our</w:t>
      </w:r>
      <w:r>
        <w:t xml:space="preserve"> decision about whether to grant a licence. Please be prepared to give details of any considerations you have made in relation to these principles. </w:t>
      </w:r>
    </w:p>
    <w:p w:rsidR="002868B3" w:rsidP="1D1F9DF9" w:rsidRDefault="5EE4BF1F" w14:paraId="57274B68" w14:textId="541CC5B7">
      <w:r>
        <w:t>The</w:t>
      </w:r>
      <w:r w:rsidR="00E9353F">
        <w:t xml:space="preserve"> 9 principles are</w:t>
      </w:r>
      <w:r>
        <w:t>:</w:t>
      </w:r>
    </w:p>
    <w:p w:rsidR="002868B3" w:rsidP="1D1F9DF9" w:rsidRDefault="5EE4BF1F" w14:paraId="6ED5D0D2" w14:textId="5DF15F28">
      <w:pPr>
        <w:pStyle w:val="ListParagraph"/>
        <w:numPr>
          <w:ilvl w:val="0"/>
          <w:numId w:val="19"/>
        </w:numPr>
        <w:rPr>
          <w:rFonts w:ascii="Calibri" w:hAnsi="Calibri" w:eastAsia="Calibri" w:cs="Calibri"/>
        </w:rPr>
      </w:pPr>
      <w:r>
        <w:t>Dignity of the court</w:t>
      </w:r>
    </w:p>
    <w:p w:rsidR="002868B3" w:rsidP="1D1F9DF9" w:rsidRDefault="5EE4BF1F" w14:paraId="6C4E500A" w14:textId="56586577">
      <w:pPr>
        <w:pStyle w:val="ListParagraph"/>
        <w:numPr>
          <w:ilvl w:val="0"/>
          <w:numId w:val="19"/>
        </w:numPr>
        <w:rPr>
          <w:rFonts w:ascii="Calibri" w:hAnsi="Calibri" w:eastAsia="Calibri" w:cs="Calibri"/>
        </w:rPr>
      </w:pPr>
      <w:r>
        <w:t>Independence of the court</w:t>
      </w:r>
    </w:p>
    <w:p w:rsidR="002868B3" w:rsidP="1D1F9DF9" w:rsidRDefault="5EE4BF1F" w14:paraId="7E1466C9" w14:textId="7994C38C">
      <w:pPr>
        <w:pStyle w:val="ListParagraph"/>
        <w:numPr>
          <w:ilvl w:val="0"/>
          <w:numId w:val="19"/>
        </w:numPr>
        <w:rPr>
          <w:rFonts w:ascii="Calibri" w:hAnsi="Calibri" w:eastAsia="Calibri" w:cs="Calibri"/>
        </w:rPr>
      </w:pPr>
      <w:r>
        <w:t>Appropriate scrutiny</w:t>
      </w:r>
    </w:p>
    <w:p w:rsidR="002868B3" w:rsidP="1D1F9DF9" w:rsidRDefault="5EE4BF1F" w14:paraId="08BB1639" w14:textId="6DB32EDE">
      <w:pPr>
        <w:pStyle w:val="ListParagraph"/>
        <w:numPr>
          <w:ilvl w:val="0"/>
          <w:numId w:val="19"/>
        </w:numPr>
        <w:rPr>
          <w:rFonts w:ascii="Calibri" w:hAnsi="Calibri" w:eastAsia="Calibri" w:cs="Calibri"/>
        </w:rPr>
      </w:pPr>
      <w:r>
        <w:t xml:space="preserve">Anti-discriminatory harm </w:t>
      </w:r>
    </w:p>
    <w:p w:rsidR="002868B3" w:rsidP="1D1F9DF9" w:rsidRDefault="5EE4BF1F" w14:paraId="7F12260D" w14:textId="006284D9">
      <w:pPr>
        <w:pStyle w:val="ListParagraph"/>
        <w:numPr>
          <w:ilvl w:val="0"/>
          <w:numId w:val="19"/>
        </w:numPr>
        <w:rPr>
          <w:rFonts w:ascii="Calibri" w:hAnsi="Calibri" w:eastAsia="Calibri" w:cs="Calibri"/>
        </w:rPr>
      </w:pPr>
      <w:r>
        <w:t>Anti Bias</w:t>
      </w:r>
    </w:p>
    <w:p w:rsidR="002868B3" w:rsidP="1D1F9DF9" w:rsidRDefault="5EE4BF1F" w14:paraId="3FD66583" w14:textId="5027C0CE">
      <w:pPr>
        <w:pStyle w:val="ListParagraph"/>
        <w:numPr>
          <w:ilvl w:val="0"/>
          <w:numId w:val="19"/>
        </w:numPr>
        <w:rPr>
          <w:rFonts w:ascii="Calibri" w:hAnsi="Calibri" w:eastAsia="Calibri" w:cs="Calibri"/>
        </w:rPr>
      </w:pPr>
      <w:r>
        <w:t>Personal Privacy</w:t>
      </w:r>
    </w:p>
    <w:p w:rsidR="002868B3" w:rsidP="1D1F9DF9" w:rsidRDefault="5EE4BF1F" w14:paraId="60D9D56A" w14:textId="45BE0BD1">
      <w:pPr>
        <w:pStyle w:val="ListParagraph"/>
        <w:numPr>
          <w:ilvl w:val="0"/>
          <w:numId w:val="19"/>
        </w:numPr>
        <w:rPr>
          <w:rFonts w:ascii="Calibri" w:hAnsi="Calibri" w:eastAsia="Calibri" w:cs="Calibri"/>
        </w:rPr>
      </w:pPr>
      <w:r>
        <w:t xml:space="preserve">Discoverability </w:t>
      </w:r>
    </w:p>
    <w:p w:rsidR="002868B3" w:rsidP="1D1F9DF9" w:rsidRDefault="5EE4BF1F" w14:paraId="26658C45" w14:textId="27D99101">
      <w:pPr>
        <w:pStyle w:val="ListParagraph"/>
        <w:numPr>
          <w:ilvl w:val="0"/>
          <w:numId w:val="19"/>
        </w:numPr>
        <w:rPr>
          <w:rFonts w:ascii="Calibri" w:hAnsi="Calibri" w:eastAsia="Calibri" w:cs="Calibri"/>
        </w:rPr>
      </w:pPr>
      <w:r>
        <w:t xml:space="preserve">Algorithmic transparency </w:t>
      </w:r>
    </w:p>
    <w:p w:rsidR="002868B3" w:rsidP="1D1F9DF9" w:rsidRDefault="5EE4BF1F" w14:paraId="230B2A7A" w14:textId="00A28868">
      <w:pPr>
        <w:pStyle w:val="ListParagraph"/>
        <w:numPr>
          <w:ilvl w:val="0"/>
          <w:numId w:val="19"/>
        </w:numPr>
        <w:rPr>
          <w:rFonts w:ascii="Calibri" w:hAnsi="Calibri" w:eastAsia="Calibri" w:cs="Calibri"/>
        </w:rPr>
      </w:pPr>
      <w:r>
        <w:t>Accurate data representation</w:t>
      </w:r>
    </w:p>
    <w:p w:rsidR="002868B3" w:rsidP="1D1F9DF9" w:rsidRDefault="5EE4BF1F" w14:paraId="06F131F5" w14:textId="11774634">
      <w:r>
        <w:t xml:space="preserve">If you're not sure what licence applies or what information we need please contact the licence team:  </w:t>
      </w:r>
      <w:hyperlink r:id="rId16">
        <w:r w:rsidRPr="1D1F9DF9">
          <w:rPr>
            <w:rStyle w:val="Hyperlink"/>
          </w:rPr>
          <w:t>caselawlicence@nationalarchives.gov.uk</w:t>
        </w:r>
        <w:r>
          <w:br/>
        </w:r>
      </w:hyperlink>
    </w:p>
    <w:p w:rsidR="002868B3" w:rsidP="1D1F9DF9" w:rsidRDefault="14EF0A2B" w14:paraId="439CE136" w14:textId="2373B016">
      <w:r w:rsidRPr="1D1F9DF9">
        <w:rPr>
          <w:b/>
          <w:bCs/>
        </w:rPr>
        <w:t>Important Note:</w:t>
      </w:r>
      <w:r>
        <w:t xml:space="preserve"> </w:t>
      </w:r>
      <w:r w:rsidR="5EE4BF1F">
        <w:t xml:space="preserve">Please </w:t>
      </w:r>
      <w:r w:rsidR="005C546F">
        <w:t>answer all questions in the application form. Please d</w:t>
      </w:r>
      <w:r w:rsidR="5EE4BF1F">
        <w:t>o not include any sensitive or financial information as part of your application.</w:t>
      </w:r>
      <w:r w:rsidR="1C06DEA8">
        <w:t xml:space="preserve"> There will be the opportunity to leave further comments at the end of the application</w:t>
      </w:r>
      <w:r w:rsidR="1238D48E">
        <w:t>.</w:t>
      </w:r>
      <w:r w:rsidR="1C06DEA8">
        <w:t xml:space="preserve"> </w:t>
      </w:r>
      <w:r w:rsidR="5EE4BF1F">
        <w:br/>
      </w:r>
    </w:p>
    <w:p w:rsidR="1D1F9DF9" w:rsidP="1D1F9DF9" w:rsidRDefault="1D1F9DF9" w14:paraId="107E2F59" w14:textId="34804660"/>
    <w:p w:rsidR="1D1F9DF9" w:rsidRDefault="1D1F9DF9" w14:paraId="7F30B67A" w14:textId="2784706A">
      <w:r>
        <w:br w:type="page"/>
      </w:r>
    </w:p>
    <w:p w:rsidR="7FE8474A" w:rsidP="00FF044A" w:rsidRDefault="315145EF" w14:paraId="3A6BF84E" w14:textId="1DCD6CE2">
      <w:pPr>
        <w:pStyle w:val="Heading1"/>
        <w:spacing w:line="360" w:lineRule="auto"/>
      </w:pPr>
      <w:r>
        <w:t xml:space="preserve">Check you need to </w:t>
      </w:r>
      <w:proofErr w:type="gramStart"/>
      <w:r>
        <w:t>apply</w:t>
      </w:r>
      <w:proofErr w:type="gramEnd"/>
    </w:p>
    <w:p w:rsidR="5FD347CD" w:rsidP="00FF044A" w:rsidRDefault="5FD347CD" w14:paraId="5F8EC1E1" w14:textId="6422227A">
      <w:pPr>
        <w:pStyle w:val="ListParagraph"/>
        <w:numPr>
          <w:ilvl w:val="0"/>
          <w:numId w:val="3"/>
        </w:numPr>
        <w:spacing w:line="360" w:lineRule="auto"/>
      </w:pPr>
      <w:r w:rsidRPr="7FE8474A">
        <w:rPr>
          <w:sz w:val="24"/>
          <w:szCs w:val="24"/>
        </w:rPr>
        <w:t>Do you intend to use computational analysis on Find Case Law records?</w:t>
      </w:r>
    </w:p>
    <w:p w:rsidR="3617277F" w:rsidP="6689B580" w:rsidRDefault="3617277F" w14:paraId="64E0D5C3" w14:textId="38FF5F03">
      <w:pPr>
        <w:spacing w:line="360" w:lineRule="auto"/>
        <w:rPr>
          <w:i/>
          <w:iCs/>
          <w:sz w:val="24"/>
          <w:szCs w:val="24"/>
        </w:rPr>
      </w:pPr>
      <w:r w:rsidRPr="6689B580">
        <w:rPr>
          <w:i/>
          <w:iCs/>
          <w:sz w:val="24"/>
          <w:szCs w:val="24"/>
        </w:rPr>
        <w:t>For example</w:t>
      </w:r>
      <w:r w:rsidRPr="6689B580" w:rsidR="194A795C">
        <w:rPr>
          <w:i/>
          <w:iCs/>
          <w:sz w:val="24"/>
          <w:szCs w:val="24"/>
        </w:rPr>
        <w:t>,</w:t>
      </w:r>
      <w:r w:rsidRPr="6689B580">
        <w:rPr>
          <w:i/>
          <w:iCs/>
          <w:sz w:val="24"/>
          <w:szCs w:val="24"/>
        </w:rPr>
        <w:t xml:space="preserve"> any programmatic searching across the records to identify, extract or enrich contents within the </w:t>
      </w:r>
      <w:proofErr w:type="gramStart"/>
      <w:r w:rsidRPr="6689B580">
        <w:rPr>
          <w:i/>
          <w:iCs/>
          <w:sz w:val="24"/>
          <w:szCs w:val="24"/>
        </w:rPr>
        <w:t>records</w:t>
      </w:r>
      <w:proofErr w:type="gramEnd"/>
    </w:p>
    <w:p w:rsidRPr="00430B2B" w:rsidR="00430B2B" w:rsidP="00FF044A" w:rsidRDefault="00A9152A" w14:paraId="57555725" w14:textId="23B42941">
      <w:pPr>
        <w:pStyle w:val="ListParagraph"/>
        <w:spacing w:line="360" w:lineRule="auto"/>
        <w:rPr>
          <w:sz w:val="24"/>
          <w:szCs w:val="24"/>
        </w:rPr>
      </w:pPr>
      <w:sdt>
        <w:sdtPr>
          <w:rPr>
            <w:sz w:val="24"/>
            <w:szCs w:val="24"/>
          </w:rPr>
          <w:id w:val="-528723642"/>
          <w14:checkbox>
            <w14:checked w14:val="0"/>
            <w14:checkedState w14:val="2612" w14:font="MS Gothic"/>
            <w14:uncheckedState w14:val="2610" w14:font="MS Gothic"/>
          </w14:checkbox>
        </w:sdtPr>
        <w:sdtContent>
          <w:r w:rsidR="003C3EE4">
            <w:rPr>
              <w:rFonts w:hint="eastAsia" w:ascii="MS Gothic" w:hAnsi="MS Gothic" w:eastAsia="MS Gothic"/>
              <w:sz w:val="24"/>
              <w:szCs w:val="24"/>
            </w:rPr>
            <w:t>☐</w:t>
          </w:r>
        </w:sdtContent>
      </w:sdt>
      <w:r w:rsidRPr="00430B2B" w:rsidR="5FD347CD">
        <w:rPr>
          <w:sz w:val="24"/>
          <w:szCs w:val="24"/>
        </w:rPr>
        <w:t>Yes</w:t>
      </w:r>
    </w:p>
    <w:p w:rsidRPr="00430B2B" w:rsidR="5FD347CD" w:rsidP="00FF044A" w:rsidRDefault="00A9152A" w14:paraId="603755BC" w14:textId="7D6EBD6D">
      <w:pPr>
        <w:pStyle w:val="ListParagraph"/>
        <w:spacing w:line="360" w:lineRule="auto"/>
        <w:rPr>
          <w:sz w:val="24"/>
          <w:szCs w:val="24"/>
        </w:rPr>
      </w:pPr>
      <w:sdt>
        <w:sdtPr>
          <w:rPr>
            <w:sz w:val="24"/>
            <w:szCs w:val="24"/>
          </w:rPr>
          <w:id w:val="-2106342317"/>
          <w14:checkbox>
            <w14:checked w14:val="0"/>
            <w14:checkedState w14:val="2612" w14:font="MS Gothic"/>
            <w14:uncheckedState w14:val="2610" w14:font="MS Gothic"/>
          </w14:checkbox>
        </w:sdtPr>
        <w:sdtContent>
          <w:r w:rsidR="00737D3A">
            <w:rPr>
              <w:rFonts w:hint="eastAsia" w:ascii="MS Gothic" w:hAnsi="MS Gothic" w:eastAsia="MS Gothic"/>
              <w:sz w:val="24"/>
              <w:szCs w:val="24"/>
            </w:rPr>
            <w:t>☐</w:t>
          </w:r>
        </w:sdtContent>
      </w:sdt>
      <w:r w:rsidRPr="00430B2B" w:rsidR="3DF8C5FF">
        <w:rPr>
          <w:sz w:val="24"/>
          <w:szCs w:val="24"/>
        </w:rPr>
        <w:t>No</w:t>
      </w:r>
    </w:p>
    <w:p w:rsidR="7FE8474A" w:rsidP="00FF044A" w:rsidRDefault="00737D3A" w14:paraId="781A2415" w14:textId="0ACF9374">
      <w:pPr>
        <w:pStyle w:val="Heading1"/>
        <w:spacing w:line="360" w:lineRule="auto"/>
      </w:pPr>
      <w:r>
        <w:t>Contact</w:t>
      </w:r>
    </w:p>
    <w:p w:rsidR="00737D3A" w:rsidP="00FF044A" w:rsidRDefault="00737D3A" w14:paraId="7252510D" w14:textId="1007B644">
      <w:pPr>
        <w:spacing w:line="360" w:lineRule="auto"/>
      </w:pPr>
      <w:r w:rsidRPr="00737D3A">
        <w:t>Please provide details of the main contact for this licence. This will be the person we contact to discuss your application.</w:t>
      </w:r>
    </w:p>
    <w:p w:rsidR="00737D3A" w:rsidP="00FF044A" w:rsidRDefault="00737D3A" w14:paraId="632D4FB8" w14:textId="38A1C796">
      <w:pPr>
        <w:pStyle w:val="ListParagraph"/>
        <w:numPr>
          <w:ilvl w:val="0"/>
          <w:numId w:val="3"/>
        </w:numPr>
        <w:spacing w:line="360" w:lineRule="auto"/>
      </w:pPr>
      <w:r>
        <w:t xml:space="preserve">Their </w:t>
      </w:r>
      <w:r w:rsidR="6CF7DD68">
        <w:t>Full N</w:t>
      </w:r>
      <w:r>
        <w:t>ame</w:t>
      </w:r>
    </w:p>
    <w:sdt>
      <w:sdtPr>
        <w:id w:val="-1296366007"/>
        <w:placeholder>
          <w:docPart w:val="2CC022D14F864F51A68944A95D5C3363"/>
        </w:placeholder>
        <w:showingPlcHdr/>
        <w:text/>
      </w:sdtPr>
      <w:sdtContent>
        <w:p w:rsidR="00737D3A" w:rsidP="00FF044A" w:rsidRDefault="00737D3A" w14:paraId="12F86130" w14:textId="441A1DEE">
          <w:pPr>
            <w:spacing w:line="360" w:lineRule="auto"/>
          </w:pPr>
          <w:r w:rsidRPr="00216AA2">
            <w:rPr>
              <w:rStyle w:val="PlaceholderText"/>
            </w:rPr>
            <w:t>Click or tap here to enter text.</w:t>
          </w:r>
        </w:p>
      </w:sdtContent>
    </w:sdt>
    <w:p w:rsidR="00737D3A" w:rsidP="00FF044A" w:rsidRDefault="00737D3A" w14:paraId="38FAFD0B" w14:textId="249BD074">
      <w:pPr>
        <w:pStyle w:val="ListParagraph"/>
        <w:numPr>
          <w:ilvl w:val="0"/>
          <w:numId w:val="3"/>
        </w:numPr>
        <w:spacing w:line="360" w:lineRule="auto"/>
      </w:pPr>
      <w:r>
        <w:t>Their Email</w:t>
      </w:r>
    </w:p>
    <w:sdt>
      <w:sdtPr>
        <w:id w:val="1324700529"/>
        <w:placeholder>
          <w:docPart w:val="B0781E6194FC4C9196A1F2A605E45803"/>
        </w:placeholder>
        <w:showingPlcHdr/>
        <w:text/>
      </w:sdtPr>
      <w:sdtContent>
        <w:p w:rsidR="00737D3A" w:rsidP="00FF044A" w:rsidRDefault="00737D3A" w14:paraId="0898BCB3" w14:textId="4E92AA1B">
          <w:pPr>
            <w:spacing w:line="360" w:lineRule="auto"/>
          </w:pPr>
          <w:r w:rsidRPr="00216AA2">
            <w:rPr>
              <w:rStyle w:val="PlaceholderText"/>
            </w:rPr>
            <w:t>Click or tap here to enter text.</w:t>
          </w:r>
        </w:p>
      </w:sdtContent>
    </w:sdt>
    <w:p w:rsidR="0001607B" w:rsidP="00FF044A" w:rsidRDefault="0001607B" w14:paraId="6B94AE77" w14:textId="1BB1CB6C">
      <w:pPr>
        <w:spacing w:line="360" w:lineRule="auto"/>
      </w:pPr>
      <w:r>
        <w:br w:type="page"/>
      </w:r>
    </w:p>
    <w:p w:rsidR="00737D3A" w:rsidP="00FF044A" w:rsidRDefault="00737D3A" w14:paraId="13336057" w14:textId="3011AB32">
      <w:pPr>
        <w:pStyle w:val="Heading1"/>
        <w:spacing w:line="360" w:lineRule="auto"/>
      </w:pPr>
      <w:r>
        <w:t>About your organisation</w:t>
      </w:r>
    </w:p>
    <w:p w:rsidR="2CBF1030" w:rsidP="1D1F9DF9" w:rsidRDefault="2CBF1030" w14:paraId="3B8D560B" w14:textId="6F34C077">
      <w:pPr>
        <w:pStyle w:val="ListParagraph"/>
        <w:spacing w:line="360" w:lineRule="auto"/>
        <w:ind w:left="0"/>
        <w:rPr>
          <w:i/>
          <w:iCs/>
        </w:rPr>
      </w:pPr>
      <w:r w:rsidRPr="0CB65318">
        <w:rPr>
          <w:i/>
          <w:iCs/>
        </w:rPr>
        <w:t xml:space="preserve">This may be published alongside your statement in the </w:t>
      </w:r>
      <w:proofErr w:type="gramStart"/>
      <w:r w:rsidRPr="0CB65318">
        <w:rPr>
          <w:i/>
          <w:iCs/>
        </w:rPr>
        <w:t>future</w:t>
      </w:r>
      <w:proofErr w:type="gramEnd"/>
    </w:p>
    <w:p w:rsidR="00737D3A" w:rsidP="00FF044A" w:rsidRDefault="00737D3A" w14:paraId="04B2DCA0" w14:textId="5976F6CA">
      <w:pPr>
        <w:pStyle w:val="ListParagraph"/>
        <w:numPr>
          <w:ilvl w:val="0"/>
          <w:numId w:val="3"/>
        </w:numPr>
        <w:spacing w:line="360" w:lineRule="auto"/>
      </w:pPr>
      <w:r>
        <w:t>What is the full legal name of your organisation?</w:t>
      </w:r>
    </w:p>
    <w:sdt>
      <w:sdtPr>
        <w:id w:val="-486629607"/>
        <w:placeholder>
          <w:docPart w:val="082A81A6BB404BF7850E40759223066F"/>
        </w:placeholder>
        <w:showingPlcHdr/>
        <w:text/>
      </w:sdtPr>
      <w:sdtContent>
        <w:p w:rsidR="00737D3A" w:rsidRDefault="00737D3A" w14:paraId="7B593125" w14:textId="43B20DF1">
          <w:pPr>
            <w:spacing w:line="360" w:lineRule="auto"/>
            <w:rPr>
              <w:i/>
              <w:iCs/>
            </w:rPr>
            <w:pPrChange w:author="Rees Jones, Rose" w:date="2023-12-01T10:14:00Z" w:id="0">
              <w:pPr>
                <w:pStyle w:val="ListParagraph"/>
                <w:spacing w:line="360" w:lineRule="auto"/>
              </w:pPr>
            </w:pPrChange>
          </w:pPr>
          <w:r w:rsidRPr="0CB65318">
            <w:rPr>
              <w:rStyle w:val="PlaceholderText"/>
            </w:rPr>
            <w:t>Click or tap here to enter text.</w:t>
          </w:r>
        </w:p>
      </w:sdtContent>
    </w:sdt>
    <w:p w:rsidR="00737D3A" w:rsidP="00FF044A" w:rsidRDefault="00737D3A" w14:paraId="4FC0EFED" w14:textId="6833867F">
      <w:pPr>
        <w:pStyle w:val="ListParagraph"/>
        <w:numPr>
          <w:ilvl w:val="0"/>
          <w:numId w:val="3"/>
        </w:numPr>
        <w:spacing w:line="360" w:lineRule="auto"/>
      </w:pPr>
      <w:r>
        <w:t>Is your organisation known by any other names?</w:t>
      </w:r>
    </w:p>
    <w:sdt>
      <w:sdtPr>
        <w:id w:val="316934974"/>
        <w:placeholder>
          <w:docPart w:val="E70B81CCFA1D42219A3185BA8BBEB019"/>
        </w:placeholder>
        <w:showingPlcHdr/>
        <w:text/>
      </w:sdtPr>
      <w:sdtContent>
        <w:p w:rsidRPr="00737D3A" w:rsidR="00737D3A" w:rsidP="00FF044A" w:rsidRDefault="00737D3A" w14:paraId="1BBBA230" w14:textId="45D6800D">
          <w:pPr>
            <w:spacing w:line="360" w:lineRule="auto"/>
          </w:pPr>
          <w:r w:rsidRPr="00216AA2">
            <w:rPr>
              <w:rStyle w:val="PlaceholderText"/>
            </w:rPr>
            <w:t>Click or tap here to enter text.</w:t>
          </w:r>
        </w:p>
      </w:sdtContent>
    </w:sdt>
    <w:p w:rsidR="00737D3A" w:rsidP="00FF044A" w:rsidRDefault="00377880" w14:paraId="29B03BA5" w14:textId="06ECAE89">
      <w:pPr>
        <w:pStyle w:val="ListParagraph"/>
        <w:numPr>
          <w:ilvl w:val="0"/>
          <w:numId w:val="3"/>
        </w:numPr>
        <w:spacing w:line="360" w:lineRule="auto"/>
      </w:pPr>
      <w:r>
        <w:t>Where is your organisation registered?</w:t>
      </w:r>
    </w:p>
    <w:sdt>
      <w:sdtPr>
        <w:id w:val="658900200"/>
        <w:placeholder>
          <w:docPart w:val="D1AC9C664AB9440DAFB71D75BC5806D7"/>
        </w:placeholder>
        <w:showingPlcHdr/>
        <w:text/>
      </w:sdtPr>
      <w:sdtContent>
        <w:p w:rsidR="00377880" w:rsidP="00FF044A" w:rsidRDefault="00377880" w14:paraId="61ED9E4D" w14:textId="46D19222">
          <w:pPr>
            <w:spacing w:line="360" w:lineRule="auto"/>
          </w:pPr>
          <w:r w:rsidRPr="00216AA2">
            <w:rPr>
              <w:rStyle w:val="PlaceholderText"/>
            </w:rPr>
            <w:t>Click or tap here to enter text.</w:t>
          </w:r>
        </w:p>
      </w:sdtContent>
    </w:sdt>
    <w:p w:rsidR="00377880" w:rsidP="00FF044A" w:rsidRDefault="008B7087" w14:paraId="0E02DC6A" w14:textId="16ADC6A0">
      <w:pPr>
        <w:pStyle w:val="ListParagraph"/>
        <w:numPr>
          <w:ilvl w:val="0"/>
          <w:numId w:val="3"/>
        </w:numPr>
        <w:spacing w:line="360" w:lineRule="auto"/>
      </w:pPr>
      <w:r>
        <w:t>What type of organisation is it?</w:t>
      </w:r>
    </w:p>
    <w:p w:rsidR="008B7087" w:rsidP="00FF044A" w:rsidRDefault="0060244D" w14:paraId="3D922B4E" w14:textId="0C23EDC9">
      <w:pPr>
        <w:pStyle w:val="ListParagraph"/>
        <w:spacing w:line="360" w:lineRule="auto"/>
        <w:rPr>
          <w:i/>
          <w:iCs/>
        </w:rPr>
      </w:pPr>
      <w:r>
        <w:rPr>
          <w:i/>
          <w:iCs/>
        </w:rPr>
        <w:t xml:space="preserve">Tick </w:t>
      </w:r>
      <w:r w:rsidR="00533A45">
        <w:rPr>
          <w:i/>
          <w:iCs/>
        </w:rPr>
        <w:t>all that</w:t>
      </w:r>
      <w:r>
        <w:rPr>
          <w:i/>
          <w:iCs/>
        </w:rPr>
        <w:t xml:space="preserve"> </w:t>
      </w:r>
      <w:proofErr w:type="gramStart"/>
      <w:r>
        <w:rPr>
          <w:i/>
          <w:iCs/>
        </w:rPr>
        <w:t>apply</w:t>
      </w:r>
      <w:proofErr w:type="gramEnd"/>
      <w:r>
        <w:rPr>
          <w:i/>
          <w:iCs/>
        </w:rPr>
        <w:t xml:space="preserve"> </w:t>
      </w:r>
    </w:p>
    <w:p w:rsidR="0060244D" w:rsidP="00FF044A" w:rsidRDefault="00A9152A" w14:paraId="68F38AA3" w14:textId="183A3EC0">
      <w:pPr>
        <w:pStyle w:val="ListParagraph"/>
        <w:spacing w:line="360" w:lineRule="auto"/>
      </w:pPr>
      <w:sdt>
        <w:sdtPr>
          <w:id w:val="1644613784"/>
          <w14:checkbox>
            <w14:checked w14:val="0"/>
            <w14:checkedState w14:val="2612" w14:font="MS Gothic"/>
            <w14:uncheckedState w14:val="2610" w14:font="MS Gothic"/>
          </w14:checkbox>
        </w:sdtPr>
        <w:sdtContent>
          <w:r w:rsidR="001654AD">
            <w:rPr>
              <w:rFonts w:hint="eastAsia" w:ascii="MS Gothic" w:hAnsi="MS Gothic" w:eastAsia="MS Gothic"/>
            </w:rPr>
            <w:t>☐</w:t>
          </w:r>
        </w:sdtContent>
      </w:sdt>
      <w:r w:rsidR="001654AD">
        <w:t xml:space="preserve"> </w:t>
      </w:r>
      <w:r w:rsidR="00660F19">
        <w:t xml:space="preserve">Private limited company </w:t>
      </w:r>
    </w:p>
    <w:p w:rsidR="00660F19" w:rsidP="00FF044A" w:rsidRDefault="00A9152A" w14:paraId="7CB2A411" w14:textId="0D86108A">
      <w:pPr>
        <w:pStyle w:val="ListParagraph"/>
        <w:spacing w:line="360" w:lineRule="auto"/>
      </w:pPr>
      <w:sdt>
        <w:sdtPr>
          <w:id w:val="-173646118"/>
          <w14:checkbox>
            <w14:checked w14:val="0"/>
            <w14:checkedState w14:val="2612" w14:font="MS Gothic"/>
            <w14:uncheckedState w14:val="2610" w14:font="MS Gothic"/>
          </w14:checkbox>
        </w:sdtPr>
        <w:sdtContent>
          <w:r w:rsidR="001654AD">
            <w:rPr>
              <w:rFonts w:hint="eastAsia" w:ascii="MS Gothic" w:hAnsi="MS Gothic" w:eastAsia="MS Gothic"/>
            </w:rPr>
            <w:t>☐</w:t>
          </w:r>
        </w:sdtContent>
      </w:sdt>
      <w:r w:rsidR="001654AD">
        <w:t xml:space="preserve"> </w:t>
      </w:r>
      <w:r w:rsidR="009E384E">
        <w:t xml:space="preserve">Public limited company </w:t>
      </w:r>
    </w:p>
    <w:p w:rsidR="009E384E" w:rsidP="00FF044A" w:rsidRDefault="00A9152A" w14:paraId="5C019AB4" w14:textId="6B3527DE">
      <w:pPr>
        <w:pStyle w:val="ListParagraph"/>
        <w:spacing w:line="360" w:lineRule="auto"/>
      </w:pPr>
      <w:sdt>
        <w:sdtPr>
          <w:id w:val="1841813191"/>
          <w14:checkbox>
            <w14:checked w14:val="0"/>
            <w14:checkedState w14:val="2612" w14:font="MS Gothic"/>
            <w14:uncheckedState w14:val="2610" w14:font="MS Gothic"/>
          </w14:checkbox>
        </w:sdtPr>
        <w:sdtContent>
          <w:r w:rsidR="001654AD">
            <w:rPr>
              <w:rFonts w:hint="eastAsia" w:ascii="MS Gothic" w:hAnsi="MS Gothic" w:eastAsia="MS Gothic"/>
            </w:rPr>
            <w:t>☐</w:t>
          </w:r>
        </w:sdtContent>
      </w:sdt>
      <w:r w:rsidR="001654AD">
        <w:t xml:space="preserve"> </w:t>
      </w:r>
      <w:r w:rsidR="008C2D74">
        <w:t xml:space="preserve">Partnership </w:t>
      </w:r>
    </w:p>
    <w:p w:rsidR="00FA5176" w:rsidP="00FF044A" w:rsidRDefault="00A9152A" w14:paraId="21C858F6" w14:textId="71475027">
      <w:pPr>
        <w:pStyle w:val="ListParagraph"/>
        <w:spacing w:line="360" w:lineRule="auto"/>
      </w:pPr>
      <w:sdt>
        <w:sdtPr>
          <w:id w:val="-905149411"/>
          <w14:checkbox>
            <w14:checked w14:val="0"/>
            <w14:checkedState w14:val="2612" w14:font="MS Gothic"/>
            <w14:uncheckedState w14:val="2610" w14:font="MS Gothic"/>
          </w14:checkbox>
        </w:sdtPr>
        <w:sdtContent>
          <w:r w:rsidR="001654AD">
            <w:rPr>
              <w:rFonts w:hint="eastAsia" w:ascii="MS Gothic" w:hAnsi="MS Gothic" w:eastAsia="MS Gothic"/>
            </w:rPr>
            <w:t>☐</w:t>
          </w:r>
        </w:sdtContent>
      </w:sdt>
      <w:r w:rsidR="001654AD">
        <w:t xml:space="preserve"> </w:t>
      </w:r>
      <w:r w:rsidR="00FA5176">
        <w:t>Sole trader</w:t>
      </w:r>
    </w:p>
    <w:p w:rsidR="008C2D74" w:rsidP="00FF044A" w:rsidRDefault="00A9152A" w14:paraId="74CCED26" w14:textId="57DAE692">
      <w:pPr>
        <w:pStyle w:val="ListParagraph"/>
        <w:spacing w:line="360" w:lineRule="auto"/>
      </w:pPr>
      <w:sdt>
        <w:sdtPr>
          <w:id w:val="-650900788"/>
          <w14:checkbox>
            <w14:checked w14:val="0"/>
            <w14:checkedState w14:val="2612" w14:font="MS Gothic"/>
            <w14:uncheckedState w14:val="2610" w14:font="MS Gothic"/>
          </w14:checkbox>
        </w:sdtPr>
        <w:sdtContent>
          <w:r w:rsidR="001654AD">
            <w:rPr>
              <w:rFonts w:hint="eastAsia" w:ascii="MS Gothic" w:hAnsi="MS Gothic" w:eastAsia="MS Gothic"/>
            </w:rPr>
            <w:t>☐</w:t>
          </w:r>
        </w:sdtContent>
      </w:sdt>
      <w:r w:rsidR="001654AD">
        <w:t xml:space="preserve"> </w:t>
      </w:r>
      <w:r w:rsidR="008C2D74">
        <w:t>Registered Charity</w:t>
      </w:r>
    </w:p>
    <w:p w:rsidR="008C2D74" w:rsidP="00FF044A" w:rsidRDefault="00A9152A" w14:paraId="524F85F0" w14:textId="03CC595E">
      <w:pPr>
        <w:pStyle w:val="ListParagraph"/>
        <w:spacing w:line="360" w:lineRule="auto"/>
      </w:pPr>
      <w:sdt>
        <w:sdtPr>
          <w:id w:val="-269321558"/>
          <w14:checkbox>
            <w14:checked w14:val="0"/>
            <w14:checkedState w14:val="2612" w14:font="MS Gothic"/>
            <w14:uncheckedState w14:val="2610" w14:font="MS Gothic"/>
          </w14:checkbox>
        </w:sdtPr>
        <w:sdtContent>
          <w:r w:rsidR="001654AD">
            <w:rPr>
              <w:rFonts w:hint="eastAsia" w:ascii="MS Gothic" w:hAnsi="MS Gothic" w:eastAsia="MS Gothic"/>
            </w:rPr>
            <w:t>☐</w:t>
          </w:r>
        </w:sdtContent>
      </w:sdt>
      <w:r w:rsidR="001654AD">
        <w:t xml:space="preserve"> </w:t>
      </w:r>
      <w:r w:rsidR="008C2D74">
        <w:t>Community interest company</w:t>
      </w:r>
    </w:p>
    <w:p w:rsidR="008C2D74" w:rsidP="00FF044A" w:rsidRDefault="00A9152A" w14:paraId="7B8FE49A" w14:textId="518D14F5">
      <w:pPr>
        <w:pStyle w:val="ListParagraph"/>
        <w:spacing w:line="360" w:lineRule="auto"/>
      </w:pPr>
      <w:sdt>
        <w:sdtPr>
          <w:id w:val="-4366848"/>
          <w14:checkbox>
            <w14:checked w14:val="0"/>
            <w14:checkedState w14:val="2612" w14:font="MS Gothic"/>
            <w14:uncheckedState w14:val="2610" w14:font="MS Gothic"/>
          </w14:checkbox>
        </w:sdtPr>
        <w:sdtContent>
          <w:r w:rsidR="001654AD">
            <w:rPr>
              <w:rFonts w:hint="eastAsia" w:ascii="MS Gothic" w:hAnsi="MS Gothic" w:eastAsia="MS Gothic"/>
            </w:rPr>
            <w:t>☐</w:t>
          </w:r>
        </w:sdtContent>
      </w:sdt>
      <w:r w:rsidR="001654AD">
        <w:t xml:space="preserve"> </w:t>
      </w:r>
      <w:r w:rsidR="007151CA">
        <w:t xml:space="preserve">Independent research </w:t>
      </w:r>
      <w:r w:rsidR="004C3428">
        <w:t xml:space="preserve">organisation </w:t>
      </w:r>
    </w:p>
    <w:p w:rsidR="004C3428" w:rsidP="00FF044A" w:rsidRDefault="00A9152A" w14:paraId="27ECD17D" w14:textId="2C69E27B">
      <w:pPr>
        <w:pStyle w:val="ListParagraph"/>
        <w:spacing w:line="360" w:lineRule="auto"/>
      </w:pPr>
      <w:sdt>
        <w:sdtPr>
          <w:id w:val="-563807629"/>
          <w14:checkbox>
            <w14:checked w14:val="0"/>
            <w14:checkedState w14:val="2612" w14:font="MS Gothic"/>
            <w14:uncheckedState w14:val="2610" w14:font="MS Gothic"/>
          </w14:checkbox>
        </w:sdtPr>
        <w:sdtContent>
          <w:r w:rsidR="001654AD">
            <w:rPr>
              <w:rFonts w:hint="eastAsia" w:ascii="MS Gothic" w:hAnsi="MS Gothic" w:eastAsia="MS Gothic"/>
            </w:rPr>
            <w:t>☐</w:t>
          </w:r>
        </w:sdtContent>
      </w:sdt>
      <w:r w:rsidR="001654AD">
        <w:t xml:space="preserve"> </w:t>
      </w:r>
      <w:r w:rsidR="00AA1DF9">
        <w:t>Public body</w:t>
      </w:r>
    </w:p>
    <w:p w:rsidR="00AA1DF9" w:rsidP="00FF044A" w:rsidRDefault="00A9152A" w14:paraId="36155023" w14:textId="75225C9A">
      <w:pPr>
        <w:pStyle w:val="ListParagraph"/>
        <w:spacing w:line="360" w:lineRule="auto"/>
      </w:pPr>
      <w:sdt>
        <w:sdtPr>
          <w:id w:val="1820456558"/>
          <w14:checkbox>
            <w14:checked w14:val="0"/>
            <w14:checkedState w14:val="2612" w14:font="MS Gothic"/>
            <w14:uncheckedState w14:val="2610" w14:font="MS Gothic"/>
          </w14:checkbox>
        </w:sdtPr>
        <w:sdtContent>
          <w:r w:rsidR="001654AD">
            <w:rPr>
              <w:rFonts w:hint="eastAsia" w:ascii="MS Gothic" w:hAnsi="MS Gothic" w:eastAsia="MS Gothic"/>
            </w:rPr>
            <w:t>☐</w:t>
          </w:r>
        </w:sdtContent>
      </w:sdt>
      <w:r w:rsidR="001654AD">
        <w:t xml:space="preserve"> </w:t>
      </w:r>
      <w:r w:rsidR="00120A0B">
        <w:t xml:space="preserve">Independent body </w:t>
      </w:r>
    </w:p>
    <w:p w:rsidR="00120A0B" w:rsidP="00FF044A" w:rsidRDefault="00A9152A" w14:paraId="1632CE02" w14:textId="79AD407C">
      <w:pPr>
        <w:pStyle w:val="ListParagraph"/>
        <w:spacing w:line="360" w:lineRule="auto"/>
      </w:pPr>
      <w:sdt>
        <w:sdtPr>
          <w:id w:val="-452871391"/>
          <w14:checkbox>
            <w14:checked w14:val="0"/>
            <w14:checkedState w14:val="2612" w14:font="MS Gothic"/>
            <w14:uncheckedState w14:val="2610" w14:font="MS Gothic"/>
          </w14:checkbox>
        </w:sdtPr>
        <w:sdtContent>
          <w:r w:rsidRPr="4EF7A951" w:rsidR="001654AD">
            <w:rPr>
              <w:rFonts w:ascii="MS Gothic" w:hAnsi="MS Gothic" w:eastAsia="MS Gothic"/>
            </w:rPr>
            <w:t>☐</w:t>
          </w:r>
        </w:sdtContent>
      </w:sdt>
      <w:r w:rsidR="001654AD">
        <w:t xml:space="preserve"> </w:t>
      </w:r>
      <w:r w:rsidR="00120A0B">
        <w:t>Other</w:t>
      </w:r>
      <w:r w:rsidR="0052129D">
        <w:t xml:space="preserve"> (please specify)</w:t>
      </w:r>
      <w:r w:rsidR="00120A0B">
        <w:t xml:space="preserve"> </w:t>
      </w:r>
      <w:sdt>
        <w:sdtPr>
          <w:id w:val="-581305955"/>
          <w:placeholder>
            <w:docPart w:val="575601AB3ACB49EFA204DAD6CD67E6A2"/>
          </w:placeholder>
          <w:showingPlcHdr/>
          <w:text/>
        </w:sdtPr>
        <w:sdtContent>
          <w:r w:rsidRPr="4EF7A951" w:rsidR="001654AD">
            <w:rPr>
              <w:rStyle w:val="PlaceholderText"/>
            </w:rPr>
            <w:t>Click or tap here to enter text.</w:t>
          </w:r>
        </w:sdtContent>
      </w:sdt>
    </w:p>
    <w:p w:rsidR="0A8A8020" w:rsidP="4EF7A951" w:rsidRDefault="0A8A8020" w14:paraId="3D1E98D1" w14:textId="4B7AF28F">
      <w:pPr>
        <w:pStyle w:val="ListParagraph"/>
        <w:numPr>
          <w:ilvl w:val="0"/>
          <w:numId w:val="3"/>
        </w:numPr>
        <w:spacing w:line="360" w:lineRule="auto"/>
      </w:pPr>
      <w:r>
        <w:t>Please give your organisation identifier (</w:t>
      </w:r>
      <w:proofErr w:type="gramStart"/>
      <w:r>
        <w:t>e.g.</w:t>
      </w:r>
      <w:proofErr w:type="gramEnd"/>
      <w:r>
        <w:t xml:space="preserve"> company or charity registration number)</w:t>
      </w:r>
    </w:p>
    <w:sdt>
      <w:sdtPr>
        <w:id w:val="1739280708"/>
        <w:placeholder>
          <w:docPart w:val="58456D6823554F4BB1D637741681D6F1"/>
        </w:placeholder>
        <w:showingPlcHdr/>
        <w:text/>
      </w:sdtPr>
      <w:sdtContent>
        <w:p w:rsidR="00FF044A" w:rsidP="00FF044A" w:rsidRDefault="00FF044A" w14:paraId="240D6A48" w14:textId="77518D8B">
          <w:pPr>
            <w:spacing w:line="360" w:lineRule="auto"/>
          </w:pPr>
          <w:r w:rsidRPr="00216AA2">
            <w:rPr>
              <w:rStyle w:val="PlaceholderText"/>
            </w:rPr>
            <w:t>Click or tap here to enter text.</w:t>
          </w:r>
        </w:p>
      </w:sdtContent>
    </w:sdt>
    <w:p w:rsidR="221B4186" w:rsidP="1D1F9DF9" w:rsidRDefault="221B4186" w14:paraId="62EB0E46" w14:textId="77E71029">
      <w:pPr>
        <w:pStyle w:val="ListParagraph"/>
        <w:numPr>
          <w:ilvl w:val="0"/>
          <w:numId w:val="3"/>
        </w:numPr>
        <w:spacing w:line="360" w:lineRule="auto"/>
      </w:pPr>
      <w:r>
        <w:t xml:space="preserve">Please give the name of any partners or organisations you are working </w:t>
      </w:r>
      <w:proofErr w:type="gramStart"/>
      <w:r>
        <w:t>with</w:t>
      </w:r>
      <w:proofErr w:type="gramEnd"/>
      <w:r>
        <w:t xml:space="preserve"> </w:t>
      </w:r>
    </w:p>
    <w:sdt>
      <w:sdtPr>
        <w:id w:val="599734941"/>
        <w:placeholder>
          <w:docPart w:val="A28E183DE8EB442BAF11955D35DE39DE"/>
        </w:placeholder>
        <w:showingPlcHdr/>
        <w:text/>
      </w:sdtPr>
      <w:sdtContent>
        <w:p w:rsidR="221B4186" w:rsidP="4EF7A951" w:rsidRDefault="221B4186" w14:paraId="2D76B707" w14:textId="5CC64B7A">
          <w:pPr>
            <w:spacing w:line="360" w:lineRule="auto"/>
          </w:pPr>
          <w:r w:rsidRPr="4EF7A951">
            <w:rPr>
              <w:rStyle w:val="PlaceholderText"/>
            </w:rPr>
            <w:t>Click or tap here to enter text.</w:t>
          </w:r>
        </w:p>
      </w:sdtContent>
    </w:sdt>
    <w:p w:rsidR="4EF7A951" w:rsidRDefault="4EF7A951" w14:paraId="76ADC867" w14:textId="43A6AF28">
      <w:r>
        <w:br w:type="page"/>
      </w:r>
    </w:p>
    <w:p w:rsidR="007D4901" w:rsidP="007D4901" w:rsidRDefault="00D55C9E" w14:paraId="6244E326" w14:textId="74F2B5C4">
      <w:pPr>
        <w:pStyle w:val="Heading1"/>
        <w:spacing w:line="360" w:lineRule="auto"/>
        <w:rPr>
          <w:color w:val="202124"/>
        </w:rPr>
      </w:pPr>
      <w:r>
        <w:t>Pu</w:t>
      </w:r>
      <w:r w:rsidR="00562492">
        <w:t>rpose and activities</w:t>
      </w:r>
    </w:p>
    <w:p w:rsidR="00CC0306" w:rsidP="1D1F9DF9" w:rsidRDefault="50DDB9BF" w14:paraId="51495AAD" w14:textId="42A42B3D">
      <w:pPr>
        <w:rPr>
          <w:i/>
          <w:iCs/>
        </w:rPr>
      </w:pPr>
      <w:r w:rsidRPr="1D1F9DF9">
        <w:rPr>
          <w:i/>
          <w:iCs/>
        </w:rPr>
        <w:t>Your answers to this section</w:t>
      </w:r>
      <w:r w:rsidRPr="1D1F9DF9" w:rsidR="70A1BEAD">
        <w:rPr>
          <w:i/>
          <w:iCs/>
        </w:rPr>
        <w:t xml:space="preserve"> may be published alongside your statement in the future</w:t>
      </w:r>
      <w:r w:rsidRPr="1D1F9DF9" w:rsidR="47DD0E8A">
        <w:rPr>
          <w:i/>
          <w:iCs/>
        </w:rPr>
        <w:t>.</w:t>
      </w:r>
    </w:p>
    <w:p w:rsidR="00CC0306" w:rsidP="00887869" w:rsidRDefault="00B41A14" w14:paraId="199F8ED6" w14:textId="292D4AC4">
      <w:pPr>
        <w:pStyle w:val="ListParagraph"/>
        <w:numPr>
          <w:ilvl w:val="0"/>
          <w:numId w:val="3"/>
        </w:numPr>
        <w:spacing w:line="360" w:lineRule="auto"/>
      </w:pPr>
      <w:r>
        <w:t xml:space="preserve">Please give any project or product name associated with this </w:t>
      </w:r>
      <w:proofErr w:type="gramStart"/>
      <w:r>
        <w:t>work</w:t>
      </w:r>
      <w:proofErr w:type="gramEnd"/>
    </w:p>
    <w:sdt>
      <w:sdtPr>
        <w:id w:val="-996035451"/>
        <w:placeholder>
          <w:docPart w:val="D3655FCBB2B34A9589A9DB236A932B50"/>
        </w:placeholder>
        <w:showingPlcHdr/>
        <w:text/>
      </w:sdtPr>
      <w:sdtContent>
        <w:p w:rsidR="00B41A14" w:rsidP="00887869" w:rsidRDefault="00B41A14" w14:paraId="7F78B240" w14:textId="5E2A273D">
          <w:pPr>
            <w:spacing w:line="360" w:lineRule="auto"/>
          </w:pPr>
          <w:r w:rsidRPr="4EF7A951">
            <w:rPr>
              <w:rStyle w:val="PlaceholderText"/>
            </w:rPr>
            <w:t>Click or tap here to enter text.</w:t>
          </w:r>
        </w:p>
      </w:sdtContent>
    </w:sdt>
    <w:p w:rsidR="0EF2EC6C" w:rsidP="4EF7A951" w:rsidRDefault="0EF2EC6C" w14:paraId="4CF24250" w14:textId="069DD0DB">
      <w:pPr>
        <w:pStyle w:val="ListParagraph"/>
        <w:numPr>
          <w:ilvl w:val="0"/>
          <w:numId w:val="3"/>
        </w:numPr>
        <w:spacing w:line="360" w:lineRule="auto"/>
      </w:pPr>
      <w:r>
        <w:t>If possible</w:t>
      </w:r>
      <w:r w:rsidR="3350DA9A">
        <w:t xml:space="preserve">, </w:t>
      </w:r>
      <w:r>
        <w:t>please share a</w:t>
      </w:r>
      <w:r w:rsidR="2CEA4436">
        <w:t xml:space="preserve"> link to</w:t>
      </w:r>
      <w:r>
        <w:t xml:space="preserve"> the project or product </w:t>
      </w:r>
      <w:proofErr w:type="gramStart"/>
      <w:r>
        <w:t>site</w:t>
      </w:r>
      <w:proofErr w:type="gramEnd"/>
    </w:p>
    <w:sdt>
      <w:sdtPr>
        <w:id w:val="1962490402"/>
        <w:placeholder>
          <w:docPart w:val="6708C6F5312F45059E5C5E4C539EF640"/>
        </w:placeholder>
        <w:showingPlcHdr/>
        <w:text/>
      </w:sdtPr>
      <w:sdtContent>
        <w:p w:rsidR="0EF2EC6C" w:rsidP="4EF7A951" w:rsidRDefault="0EF2EC6C" w14:paraId="0B6ADBE7" w14:textId="0916CCF0">
          <w:pPr>
            <w:spacing w:line="360" w:lineRule="auto"/>
          </w:pPr>
          <w:r w:rsidRPr="4EF7A951">
            <w:rPr>
              <w:rStyle w:val="PlaceholderText"/>
            </w:rPr>
            <w:t>Click or tap here to enter text.</w:t>
          </w:r>
        </w:p>
      </w:sdtContent>
    </w:sdt>
    <w:p w:rsidR="00CB49AF" w:rsidP="00887869" w:rsidRDefault="00CB49AF" w14:paraId="4B43B74C" w14:textId="51E71DD8">
      <w:pPr>
        <w:pStyle w:val="ListParagraph"/>
        <w:numPr>
          <w:ilvl w:val="0"/>
          <w:numId w:val="3"/>
        </w:numPr>
        <w:spacing w:line="360" w:lineRule="auto"/>
      </w:pPr>
      <w:r>
        <w:t>What is the main purpose of your project or product</w:t>
      </w:r>
      <w:r w:rsidR="00470F22">
        <w:t>?</w:t>
      </w:r>
    </w:p>
    <w:p w:rsidR="00470F22" w:rsidP="00887869" w:rsidRDefault="00AE6F3A" w14:paraId="41FFAD85" w14:textId="0B978742">
      <w:pPr>
        <w:pStyle w:val="ListParagraph"/>
        <w:spacing w:line="360" w:lineRule="auto"/>
        <w:rPr>
          <w:i/>
          <w:iCs/>
        </w:rPr>
      </w:pPr>
      <w:r>
        <w:rPr>
          <w:i/>
          <w:iCs/>
        </w:rPr>
        <w:t xml:space="preserve">Tick all that </w:t>
      </w:r>
      <w:proofErr w:type="gramStart"/>
      <w:r>
        <w:rPr>
          <w:i/>
          <w:iCs/>
        </w:rPr>
        <w:t>apply</w:t>
      </w:r>
      <w:proofErr w:type="gramEnd"/>
    </w:p>
    <w:p w:rsidR="00533A45" w:rsidP="00887869" w:rsidRDefault="00A9152A" w14:paraId="34FCE4D6" w14:textId="4305C57E">
      <w:pPr>
        <w:pStyle w:val="ListParagraph"/>
        <w:spacing w:line="360" w:lineRule="auto"/>
      </w:pPr>
      <w:sdt>
        <w:sdtPr>
          <w:id w:val="1290390414"/>
          <w14:checkbox>
            <w14:checked w14:val="0"/>
            <w14:checkedState w14:val="2612" w14:font="MS Gothic"/>
            <w14:uncheckedState w14:val="2610" w14:font="MS Gothic"/>
          </w14:checkbox>
        </w:sdtPr>
        <w:sdtContent>
          <w:r w:rsidR="005F2DF2">
            <w:rPr>
              <w:rFonts w:hint="eastAsia" w:ascii="MS Gothic" w:hAnsi="MS Gothic" w:eastAsia="MS Gothic"/>
            </w:rPr>
            <w:t>☐</w:t>
          </w:r>
        </w:sdtContent>
      </w:sdt>
      <w:r w:rsidR="005F2DF2">
        <w:t xml:space="preserve"> </w:t>
      </w:r>
      <w:r w:rsidR="00E250DB">
        <w:t xml:space="preserve">Publish legal </w:t>
      </w:r>
      <w:proofErr w:type="gramStart"/>
      <w:r w:rsidR="00E250DB">
        <w:t>information</w:t>
      </w:r>
      <w:proofErr w:type="gramEnd"/>
      <w:r w:rsidR="00E250DB">
        <w:t xml:space="preserve"> </w:t>
      </w:r>
    </w:p>
    <w:p w:rsidR="00E250DB" w:rsidP="00887869" w:rsidRDefault="00A9152A" w14:paraId="7D9CE6BC" w14:textId="31CDB402">
      <w:pPr>
        <w:pStyle w:val="ListParagraph"/>
        <w:spacing w:line="360" w:lineRule="auto"/>
      </w:pPr>
      <w:sdt>
        <w:sdtPr>
          <w:id w:val="508949284"/>
          <w14:checkbox>
            <w14:checked w14:val="0"/>
            <w14:checkedState w14:val="2612" w14:font="MS Gothic"/>
            <w14:uncheckedState w14:val="2610" w14:font="MS Gothic"/>
          </w14:checkbox>
        </w:sdtPr>
        <w:sdtContent>
          <w:r w:rsidR="005F2DF2">
            <w:rPr>
              <w:rFonts w:hint="eastAsia" w:ascii="MS Gothic" w:hAnsi="MS Gothic" w:eastAsia="MS Gothic"/>
            </w:rPr>
            <w:t>☐</w:t>
          </w:r>
        </w:sdtContent>
      </w:sdt>
      <w:r w:rsidR="005F2DF2">
        <w:t xml:space="preserve"> </w:t>
      </w:r>
      <w:r w:rsidR="008C2FAD">
        <w:t xml:space="preserve">Produce summaries and interpretation of the </w:t>
      </w:r>
      <w:proofErr w:type="gramStart"/>
      <w:r w:rsidR="008C2FAD">
        <w:t>records</w:t>
      </w:r>
      <w:proofErr w:type="gramEnd"/>
    </w:p>
    <w:p w:rsidR="008C2FAD" w:rsidP="00887869" w:rsidRDefault="00A9152A" w14:paraId="5285DA2E" w14:textId="2F4A3F96">
      <w:pPr>
        <w:pStyle w:val="ListParagraph"/>
        <w:spacing w:line="360" w:lineRule="auto"/>
      </w:pPr>
      <w:sdt>
        <w:sdtPr>
          <w:id w:val="-482467959"/>
          <w14:checkbox>
            <w14:checked w14:val="0"/>
            <w14:checkedState w14:val="2612" w14:font="MS Gothic"/>
            <w14:uncheckedState w14:val="2610" w14:font="MS Gothic"/>
          </w14:checkbox>
        </w:sdtPr>
        <w:sdtContent>
          <w:r w:rsidR="005F2DF2">
            <w:rPr>
              <w:rFonts w:hint="eastAsia" w:ascii="MS Gothic" w:hAnsi="MS Gothic" w:eastAsia="MS Gothic"/>
            </w:rPr>
            <w:t>☐</w:t>
          </w:r>
        </w:sdtContent>
      </w:sdt>
      <w:r w:rsidR="005F2DF2">
        <w:t xml:space="preserve"> </w:t>
      </w:r>
      <w:r w:rsidR="00186859">
        <w:t xml:space="preserve">Research and develop new </w:t>
      </w:r>
      <w:proofErr w:type="gramStart"/>
      <w:r w:rsidR="00186859">
        <w:t>technologies</w:t>
      </w:r>
      <w:proofErr w:type="gramEnd"/>
      <w:r w:rsidR="00186859">
        <w:t xml:space="preserve"> </w:t>
      </w:r>
    </w:p>
    <w:p w:rsidR="00186859" w:rsidP="00887869" w:rsidRDefault="00A9152A" w14:paraId="1804660F" w14:textId="639D131E">
      <w:pPr>
        <w:pStyle w:val="ListParagraph"/>
        <w:spacing w:line="360" w:lineRule="auto"/>
      </w:pPr>
      <w:sdt>
        <w:sdtPr>
          <w:id w:val="-2039354682"/>
          <w14:checkbox>
            <w14:checked w14:val="0"/>
            <w14:checkedState w14:val="2612" w14:font="MS Gothic"/>
            <w14:uncheckedState w14:val="2610" w14:font="MS Gothic"/>
          </w14:checkbox>
        </w:sdtPr>
        <w:sdtContent>
          <w:r w:rsidR="005F2DF2">
            <w:rPr>
              <w:rFonts w:hint="eastAsia" w:ascii="MS Gothic" w:hAnsi="MS Gothic" w:eastAsia="MS Gothic"/>
            </w:rPr>
            <w:t>☐</w:t>
          </w:r>
        </w:sdtContent>
      </w:sdt>
      <w:r w:rsidR="005F2DF2">
        <w:t xml:space="preserve"> </w:t>
      </w:r>
      <w:r w:rsidR="00A83D74">
        <w:t>Research activity and trends across records</w:t>
      </w:r>
    </w:p>
    <w:p w:rsidR="00A83D74" w:rsidP="00887869" w:rsidRDefault="00A9152A" w14:paraId="245885B0" w14:textId="442F5156">
      <w:pPr>
        <w:pStyle w:val="ListParagraph"/>
        <w:spacing w:line="360" w:lineRule="auto"/>
      </w:pPr>
      <w:sdt>
        <w:sdtPr>
          <w:id w:val="1691645268"/>
          <w14:checkbox>
            <w14:checked w14:val="0"/>
            <w14:checkedState w14:val="2612" w14:font="MS Gothic"/>
            <w14:uncheckedState w14:val="2610" w14:font="MS Gothic"/>
          </w14:checkbox>
        </w:sdtPr>
        <w:sdtContent>
          <w:r w:rsidR="005F2DF2">
            <w:rPr>
              <w:rFonts w:hint="eastAsia" w:ascii="MS Gothic" w:hAnsi="MS Gothic" w:eastAsia="MS Gothic"/>
            </w:rPr>
            <w:t>☐</w:t>
          </w:r>
        </w:sdtContent>
      </w:sdt>
      <w:r w:rsidR="005F2DF2">
        <w:t xml:space="preserve"> Deliver a consumer </w:t>
      </w:r>
      <w:proofErr w:type="gramStart"/>
      <w:r w:rsidR="005F2DF2">
        <w:t>service</w:t>
      </w:r>
      <w:proofErr w:type="gramEnd"/>
      <w:r w:rsidR="005F2DF2">
        <w:t xml:space="preserve"> </w:t>
      </w:r>
    </w:p>
    <w:p w:rsidR="005F2DF2" w:rsidP="00887869" w:rsidRDefault="00A9152A" w14:paraId="5B410606" w14:textId="764EF079">
      <w:pPr>
        <w:pStyle w:val="ListParagraph"/>
        <w:spacing w:line="360" w:lineRule="auto"/>
      </w:pPr>
      <w:sdt>
        <w:sdtPr>
          <w:id w:val="445425442"/>
          <w14:checkbox>
            <w14:checked w14:val="0"/>
            <w14:checkedState w14:val="2612" w14:font="MS Gothic"/>
            <w14:uncheckedState w14:val="2610" w14:font="MS Gothic"/>
          </w14:checkbox>
        </w:sdtPr>
        <w:sdtContent>
          <w:r w:rsidR="005F2DF2">
            <w:rPr>
              <w:rFonts w:hint="eastAsia" w:ascii="MS Gothic" w:hAnsi="MS Gothic" w:eastAsia="MS Gothic"/>
            </w:rPr>
            <w:t>☐</w:t>
          </w:r>
        </w:sdtContent>
      </w:sdt>
      <w:r w:rsidR="005F2DF2">
        <w:t xml:space="preserve"> Other (please specify</w:t>
      </w:r>
      <w:r w:rsidR="4FA58502">
        <w:t>)</w:t>
      </w:r>
      <w:r w:rsidR="1D922C34">
        <w:t>:</w:t>
      </w:r>
      <w:r w:rsidR="005F2DF2">
        <w:t xml:space="preserve"> </w:t>
      </w:r>
      <w:sdt>
        <w:sdtPr>
          <w:id w:val="-372688335"/>
          <w:placeholder>
            <w:docPart w:val="E2C2C18AAFCC4410B06CE6BB0D9041CC"/>
          </w:placeholder>
          <w:showingPlcHdr/>
          <w:text/>
        </w:sdtPr>
        <w:sdtContent>
          <w:r w:rsidRPr="00216AA2" w:rsidR="005F2DF2">
            <w:rPr>
              <w:rStyle w:val="PlaceholderText"/>
            </w:rPr>
            <w:t>Click or tap here to enter text.</w:t>
          </w:r>
        </w:sdtContent>
      </w:sdt>
    </w:p>
    <w:p w:rsidR="1D1F9DF9" w:rsidP="1D1F9DF9" w:rsidRDefault="1D1F9DF9" w14:paraId="1BC3C53F" w14:textId="4B947486">
      <w:pPr>
        <w:pStyle w:val="ListParagraph"/>
        <w:spacing w:line="360" w:lineRule="auto"/>
        <w:rPr>
          <w:rStyle w:val="PlaceholderText"/>
        </w:rPr>
      </w:pPr>
    </w:p>
    <w:p w:rsidR="009F4A26" w:rsidP="009F4A26" w:rsidRDefault="00CC557D" w14:paraId="4A64A785" w14:textId="12A521B5">
      <w:pPr>
        <w:pStyle w:val="ListParagraph"/>
        <w:numPr>
          <w:ilvl w:val="0"/>
          <w:numId w:val="3"/>
        </w:numPr>
        <w:spacing w:line="360" w:lineRule="auto"/>
      </w:pPr>
      <w:r>
        <w:t>Which one best describes who will be able to access the outcomes of your computational analysis?</w:t>
      </w:r>
    </w:p>
    <w:p w:rsidR="009F4A26" w:rsidP="009F4A26" w:rsidRDefault="009F4A26" w14:paraId="0E61B36B" w14:textId="42A4B918">
      <w:pPr>
        <w:pStyle w:val="ListParagraph"/>
        <w:spacing w:line="360" w:lineRule="auto"/>
        <w:rPr>
          <w:i/>
          <w:iCs/>
        </w:rPr>
      </w:pPr>
      <w:r>
        <w:rPr>
          <w:i/>
          <w:iCs/>
        </w:rPr>
        <w:t xml:space="preserve">Tick </w:t>
      </w:r>
      <w:r w:rsidR="003A26E1">
        <w:rPr>
          <w:i/>
          <w:iCs/>
        </w:rPr>
        <w:t>one</w:t>
      </w:r>
    </w:p>
    <w:p w:rsidR="00A25C61" w:rsidP="009F4A26" w:rsidRDefault="00A9152A" w14:paraId="75696A85" w14:textId="47B0A61C">
      <w:pPr>
        <w:pStyle w:val="ListParagraph"/>
        <w:spacing w:line="360" w:lineRule="auto"/>
      </w:pPr>
      <w:sdt>
        <w:sdtPr>
          <w:id w:val="966791278"/>
          <w14:checkbox>
            <w14:checked w14:val="0"/>
            <w14:checkedState w14:val="2612" w14:font="MS Gothic"/>
            <w14:uncheckedState w14:val="2610" w14:font="MS Gothic"/>
          </w14:checkbox>
        </w:sdtPr>
        <w:sdtContent>
          <w:r w:rsidR="003A26E1">
            <w:rPr>
              <w:rFonts w:hint="eastAsia" w:ascii="MS Gothic" w:hAnsi="MS Gothic" w:eastAsia="MS Gothic"/>
            </w:rPr>
            <w:t>☐</w:t>
          </w:r>
        </w:sdtContent>
      </w:sdt>
      <w:r w:rsidR="003A26E1">
        <w:t xml:space="preserve"> </w:t>
      </w:r>
      <w:r w:rsidR="00F66723">
        <w:t>Public access</w:t>
      </w:r>
      <w:r w:rsidR="003A26E1">
        <w:t xml:space="preserve"> (</w:t>
      </w:r>
      <w:proofErr w:type="gramStart"/>
      <w:r w:rsidR="003A26E1">
        <w:t>e.g.</w:t>
      </w:r>
      <w:proofErr w:type="gramEnd"/>
      <w:r w:rsidR="003A26E1">
        <w:t xml:space="preserve"> anyone can freely access)</w:t>
      </w:r>
    </w:p>
    <w:p w:rsidR="00F66723" w:rsidP="009F4A26" w:rsidRDefault="00A9152A" w14:paraId="39936DC5" w14:textId="09A760A5">
      <w:pPr>
        <w:pStyle w:val="ListParagraph"/>
        <w:spacing w:line="360" w:lineRule="auto"/>
      </w:pPr>
      <w:sdt>
        <w:sdtPr>
          <w:id w:val="-1367594557"/>
          <w14:checkbox>
            <w14:checked w14:val="0"/>
            <w14:checkedState w14:val="2612" w14:font="MS Gothic"/>
            <w14:uncheckedState w14:val="2610" w14:font="MS Gothic"/>
          </w14:checkbox>
        </w:sdtPr>
        <w:sdtContent>
          <w:r w:rsidRPr="6689B580" w:rsidR="003A26E1">
            <w:rPr>
              <w:rFonts w:ascii="MS Gothic" w:hAnsi="MS Gothic" w:eastAsia="MS Gothic"/>
            </w:rPr>
            <w:t>☐</w:t>
          </w:r>
        </w:sdtContent>
      </w:sdt>
      <w:r w:rsidR="003A26E1">
        <w:t xml:space="preserve"> </w:t>
      </w:r>
      <w:r w:rsidR="00F66723">
        <w:t>Restricted access (</w:t>
      </w:r>
      <w:proofErr w:type="gramStart"/>
      <w:r w:rsidR="6F8C74FF">
        <w:t>e.g.</w:t>
      </w:r>
      <w:proofErr w:type="gramEnd"/>
      <w:r w:rsidR="00F66723">
        <w:t xml:space="preserve"> </w:t>
      </w:r>
      <w:r w:rsidR="003A26E1">
        <w:t xml:space="preserve">only </w:t>
      </w:r>
      <w:r w:rsidR="00F66723">
        <w:t xml:space="preserve">subscribers or research peers) </w:t>
      </w:r>
    </w:p>
    <w:p w:rsidR="00F66723" w:rsidP="009F4A26" w:rsidRDefault="00A9152A" w14:paraId="0A7E4EED" w14:textId="54FA360A">
      <w:pPr>
        <w:pStyle w:val="ListParagraph"/>
        <w:spacing w:line="360" w:lineRule="auto"/>
      </w:pPr>
      <w:sdt>
        <w:sdtPr>
          <w:id w:val="223806370"/>
          <w14:checkbox>
            <w14:checked w14:val="0"/>
            <w14:checkedState w14:val="2612" w14:font="MS Gothic"/>
            <w14:uncheckedState w14:val="2610" w14:font="MS Gothic"/>
          </w14:checkbox>
        </w:sdtPr>
        <w:sdtContent>
          <w:r w:rsidRPr="6689B580" w:rsidR="003A26E1">
            <w:rPr>
              <w:rFonts w:ascii="MS Gothic" w:hAnsi="MS Gothic" w:eastAsia="MS Gothic"/>
            </w:rPr>
            <w:t>☐</w:t>
          </w:r>
        </w:sdtContent>
      </w:sdt>
      <w:r w:rsidR="003A26E1">
        <w:t xml:space="preserve"> </w:t>
      </w:r>
      <w:r w:rsidR="00017114">
        <w:t>Internal access (</w:t>
      </w:r>
      <w:proofErr w:type="gramStart"/>
      <w:r w:rsidR="64ABA87C">
        <w:t>e.g.</w:t>
      </w:r>
      <w:proofErr w:type="gramEnd"/>
      <w:r w:rsidR="00E95141">
        <w:t xml:space="preserve"> </w:t>
      </w:r>
      <w:r w:rsidR="003A26E1">
        <w:t xml:space="preserve">only </w:t>
      </w:r>
      <w:r w:rsidR="00E95141">
        <w:t xml:space="preserve">colleagues </w:t>
      </w:r>
      <w:r w:rsidR="00FF2100">
        <w:t>from within your organisation)</w:t>
      </w:r>
    </w:p>
    <w:p w:rsidR="00FF2100" w:rsidP="009F4A26" w:rsidRDefault="00A9152A" w14:paraId="70F0BD9C" w14:textId="53BF03B5">
      <w:pPr>
        <w:pStyle w:val="ListParagraph"/>
        <w:spacing w:line="360" w:lineRule="auto"/>
      </w:pPr>
      <w:sdt>
        <w:sdtPr>
          <w:id w:val="-487560221"/>
          <w14:checkbox>
            <w14:checked w14:val="0"/>
            <w14:checkedState w14:val="2612" w14:font="MS Gothic"/>
            <w14:uncheckedState w14:val="2610" w14:font="MS Gothic"/>
          </w14:checkbox>
        </w:sdtPr>
        <w:sdtContent>
          <w:r w:rsidR="003A26E1">
            <w:rPr>
              <w:rFonts w:hint="eastAsia" w:ascii="MS Gothic" w:hAnsi="MS Gothic" w:eastAsia="MS Gothic"/>
            </w:rPr>
            <w:t>☐</w:t>
          </w:r>
        </w:sdtContent>
      </w:sdt>
      <w:r w:rsidR="003A26E1">
        <w:t xml:space="preserve"> </w:t>
      </w:r>
      <w:r w:rsidR="00FF2100">
        <w:t xml:space="preserve">Private </w:t>
      </w:r>
      <w:r w:rsidR="003A26E1">
        <w:t>for personal use only</w:t>
      </w:r>
    </w:p>
    <w:p w:rsidR="1D1F9DF9" w:rsidRDefault="1D1F9DF9" w14:paraId="6FC1F9DC" w14:textId="6C3C1DDA">
      <w:r>
        <w:br w:type="page"/>
      </w:r>
    </w:p>
    <w:p w:rsidR="006D7D03" w:rsidP="007825DB" w:rsidRDefault="003C673B" w14:paraId="33B53EC5" w14:textId="56B6416F">
      <w:pPr>
        <w:pStyle w:val="ListParagraph"/>
        <w:numPr>
          <w:ilvl w:val="0"/>
          <w:numId w:val="3"/>
        </w:numPr>
        <w:spacing w:line="360" w:lineRule="auto"/>
      </w:pPr>
      <w:r>
        <w:t>Which Individuals or communities will benefit from your computational analysis?</w:t>
      </w:r>
    </w:p>
    <w:p w:rsidR="00BD5FD8" w:rsidP="00BD5FD8" w:rsidRDefault="00BD5FD8" w14:paraId="54CEE2B6" w14:textId="59E3D26C">
      <w:pPr>
        <w:pStyle w:val="ListParagraph"/>
        <w:spacing w:line="360" w:lineRule="auto"/>
        <w:rPr>
          <w:i/>
          <w:iCs/>
        </w:rPr>
      </w:pPr>
      <w:r>
        <w:rPr>
          <w:i/>
          <w:iCs/>
        </w:rPr>
        <w:t xml:space="preserve">Tick all that </w:t>
      </w:r>
      <w:proofErr w:type="gramStart"/>
      <w:r>
        <w:rPr>
          <w:i/>
          <w:iCs/>
        </w:rPr>
        <w:t>apply</w:t>
      </w:r>
      <w:proofErr w:type="gramEnd"/>
    </w:p>
    <w:p w:rsidR="00BD5FD8" w:rsidP="00BD5FD8" w:rsidRDefault="00A9152A" w14:paraId="3C765C8D" w14:textId="0B46A7E0">
      <w:pPr>
        <w:pStyle w:val="ListParagraph"/>
        <w:spacing w:line="360" w:lineRule="auto"/>
      </w:pPr>
      <w:sdt>
        <w:sdtPr>
          <w:id w:val="-2144808223"/>
          <w14:checkbox>
            <w14:checked w14:val="0"/>
            <w14:checkedState w14:val="2612" w14:font="MS Gothic"/>
            <w14:uncheckedState w14:val="2610" w14:font="MS Gothic"/>
          </w14:checkbox>
        </w:sdtPr>
        <w:sdtContent>
          <w:r w:rsidRPr="6689B580" w:rsidR="00D25E35">
            <w:rPr>
              <w:rFonts w:ascii="MS Gothic" w:hAnsi="MS Gothic" w:eastAsia="MS Gothic"/>
            </w:rPr>
            <w:t>☐</w:t>
          </w:r>
        </w:sdtContent>
      </w:sdt>
      <w:r w:rsidR="00D25E35">
        <w:t xml:space="preserve"> </w:t>
      </w:r>
      <w:r w:rsidR="00DE4C5A">
        <w:t xml:space="preserve">General Public </w:t>
      </w:r>
      <w:r w:rsidR="00103736">
        <w:br/>
      </w:r>
      <w:sdt>
        <w:sdtPr>
          <w:id w:val="213553721"/>
          <w14:checkbox>
            <w14:checked w14:val="0"/>
            <w14:checkedState w14:val="2612" w14:font="MS Gothic"/>
            <w14:uncheckedState w14:val="2610" w14:font="MS Gothic"/>
          </w14:checkbox>
        </w:sdtPr>
        <w:sdtContent>
          <w:r w:rsidRPr="6689B580" w:rsidR="00D25E35">
            <w:rPr>
              <w:rFonts w:ascii="MS Gothic" w:hAnsi="MS Gothic" w:eastAsia="MS Gothic"/>
            </w:rPr>
            <w:t>☐</w:t>
          </w:r>
        </w:sdtContent>
      </w:sdt>
      <w:r w:rsidR="00D25E35">
        <w:t xml:space="preserve"> </w:t>
      </w:r>
      <w:r w:rsidR="005E0C31">
        <w:t>Legal profession</w:t>
      </w:r>
      <w:r w:rsidR="00D25E35">
        <w:t>als and law firms</w:t>
      </w:r>
      <w:r w:rsidR="00103736">
        <w:br/>
      </w:r>
      <w:sdt>
        <w:sdtPr>
          <w:id w:val="-178200020"/>
          <w14:checkbox>
            <w14:checked w14:val="0"/>
            <w14:checkedState w14:val="2612" w14:font="MS Gothic"/>
            <w14:uncheckedState w14:val="2610" w14:font="MS Gothic"/>
          </w14:checkbox>
        </w:sdtPr>
        <w:sdtContent>
          <w:r w:rsidRPr="6689B580" w:rsidR="00D25E35">
            <w:rPr>
              <w:rFonts w:ascii="MS Gothic" w:hAnsi="MS Gothic" w:eastAsia="MS Gothic"/>
            </w:rPr>
            <w:t>☐</w:t>
          </w:r>
        </w:sdtContent>
      </w:sdt>
      <w:r w:rsidR="00D25E35">
        <w:t xml:space="preserve"> </w:t>
      </w:r>
      <w:r w:rsidR="005E0C31">
        <w:t>Court users</w:t>
      </w:r>
      <w:r w:rsidR="00EA77C8">
        <w:t xml:space="preserve"> (</w:t>
      </w:r>
      <w:proofErr w:type="gramStart"/>
      <w:r w:rsidR="6140B47F">
        <w:t>e.g.</w:t>
      </w:r>
      <w:proofErr w:type="gramEnd"/>
      <w:r w:rsidR="00EA77C8">
        <w:t xml:space="preserve"> litigants in person)</w:t>
      </w:r>
      <w:r w:rsidR="00103736">
        <w:br/>
      </w:r>
      <w:sdt>
        <w:sdtPr>
          <w:id w:val="409973269"/>
          <w14:checkbox>
            <w14:checked w14:val="0"/>
            <w14:checkedState w14:val="2612" w14:font="MS Gothic"/>
            <w14:uncheckedState w14:val="2610" w14:font="MS Gothic"/>
          </w14:checkbox>
        </w:sdtPr>
        <w:sdtContent>
          <w:r w:rsidRPr="6689B580" w:rsidR="00D25E35">
            <w:rPr>
              <w:rFonts w:ascii="MS Gothic" w:hAnsi="MS Gothic" w:eastAsia="MS Gothic"/>
            </w:rPr>
            <w:t>☐</w:t>
          </w:r>
        </w:sdtContent>
      </w:sdt>
      <w:r w:rsidR="00D25E35">
        <w:t xml:space="preserve"> </w:t>
      </w:r>
      <w:r w:rsidR="005E0C31">
        <w:t xml:space="preserve">The </w:t>
      </w:r>
      <w:r w:rsidR="00F16469">
        <w:t>J</w:t>
      </w:r>
      <w:r w:rsidR="005E0C31">
        <w:t xml:space="preserve">udiciary </w:t>
      </w:r>
      <w:r w:rsidR="00103736">
        <w:br/>
      </w:r>
      <w:sdt>
        <w:sdtPr>
          <w:id w:val="-1702703849"/>
          <w14:checkbox>
            <w14:checked w14:val="0"/>
            <w14:checkedState w14:val="2612" w14:font="MS Gothic"/>
            <w14:uncheckedState w14:val="2610" w14:font="MS Gothic"/>
          </w14:checkbox>
        </w:sdtPr>
        <w:sdtContent>
          <w:r w:rsidRPr="6689B580" w:rsidR="00D25E35">
            <w:rPr>
              <w:rFonts w:ascii="MS Gothic" w:hAnsi="MS Gothic" w:eastAsia="MS Gothic"/>
            </w:rPr>
            <w:t>☐</w:t>
          </w:r>
        </w:sdtContent>
      </w:sdt>
      <w:r w:rsidR="00D25E35">
        <w:t xml:space="preserve"> </w:t>
      </w:r>
      <w:r w:rsidR="005E0C31">
        <w:t xml:space="preserve">Public bodies </w:t>
      </w:r>
      <w:r w:rsidR="00103736">
        <w:br/>
      </w:r>
      <w:sdt>
        <w:sdtPr>
          <w:id w:val="-2077804500"/>
          <w14:checkbox>
            <w14:checked w14:val="0"/>
            <w14:checkedState w14:val="2612" w14:font="MS Gothic"/>
            <w14:uncheckedState w14:val="2610" w14:font="MS Gothic"/>
          </w14:checkbox>
        </w:sdtPr>
        <w:sdtContent>
          <w:r w:rsidRPr="6689B580" w:rsidR="00D25E35">
            <w:rPr>
              <w:rFonts w:ascii="MS Gothic" w:hAnsi="MS Gothic" w:eastAsia="MS Gothic"/>
            </w:rPr>
            <w:t>☐</w:t>
          </w:r>
        </w:sdtContent>
      </w:sdt>
      <w:r w:rsidR="00D25E35">
        <w:t xml:space="preserve"> </w:t>
      </w:r>
      <w:r w:rsidR="005E0C31">
        <w:t>Researchers</w:t>
      </w:r>
      <w:r w:rsidR="0003468D">
        <w:t xml:space="preserve"> and academics</w:t>
      </w:r>
    </w:p>
    <w:p w:rsidR="00DE4C5A" w:rsidP="00C54A74" w:rsidRDefault="00A9152A" w14:paraId="06C1919A" w14:textId="601898FF">
      <w:pPr>
        <w:pStyle w:val="ListParagraph"/>
        <w:spacing w:line="360" w:lineRule="auto"/>
      </w:pPr>
      <w:sdt>
        <w:sdtPr>
          <w:id w:val="128987811"/>
          <w14:checkbox>
            <w14:checked w14:val="0"/>
            <w14:checkedState w14:val="2612" w14:font="MS Gothic"/>
            <w14:uncheckedState w14:val="2610" w14:font="MS Gothic"/>
          </w14:checkbox>
        </w:sdtPr>
        <w:sdtContent>
          <w:r w:rsidRPr="6689B580" w:rsidR="00D25E35">
            <w:rPr>
              <w:rFonts w:ascii="MS Gothic" w:hAnsi="MS Gothic" w:eastAsia="MS Gothic"/>
            </w:rPr>
            <w:t>☐</w:t>
          </w:r>
        </w:sdtContent>
      </w:sdt>
      <w:r w:rsidR="00D25E35">
        <w:t xml:space="preserve"> </w:t>
      </w:r>
      <w:r w:rsidR="00DE4C5A">
        <w:t xml:space="preserve">A specific community </w:t>
      </w:r>
      <w:r w:rsidR="00056BC6">
        <w:t>(please specify)</w:t>
      </w:r>
      <w:r w:rsidR="00D25E35">
        <w:t xml:space="preserve"> </w:t>
      </w:r>
      <w:sdt>
        <w:sdtPr>
          <w:id w:val="-1617667076"/>
          <w:placeholder>
            <w:docPart w:val="0C846CF2611041309696E969B6FE8FE6"/>
          </w:placeholder>
          <w:showingPlcHdr/>
          <w:text/>
        </w:sdtPr>
        <w:sdtContent>
          <w:r w:rsidRPr="6689B580" w:rsidR="00D25E35">
            <w:rPr>
              <w:rStyle w:val="PlaceholderText"/>
            </w:rPr>
            <w:t>Click or tap here to enter text.</w:t>
          </w:r>
        </w:sdtContent>
      </w:sdt>
      <w:r w:rsidR="00103736">
        <w:br/>
      </w:r>
      <w:sdt>
        <w:sdtPr>
          <w:id w:val="164139965"/>
          <w14:checkbox>
            <w14:checked w14:val="0"/>
            <w14:checkedState w14:val="2612" w14:font="MS Gothic"/>
            <w14:uncheckedState w14:val="2610" w14:font="MS Gothic"/>
          </w14:checkbox>
        </w:sdtPr>
        <w:sdtContent>
          <w:r w:rsidRPr="6689B580" w:rsidR="00D25E35">
            <w:rPr>
              <w:rFonts w:ascii="MS Gothic" w:hAnsi="MS Gothic" w:eastAsia="MS Gothic"/>
            </w:rPr>
            <w:t>☐</w:t>
          </w:r>
        </w:sdtContent>
      </w:sdt>
      <w:r w:rsidR="00C54A74">
        <w:t xml:space="preserve"> </w:t>
      </w:r>
      <w:r w:rsidR="00DE4C5A">
        <w:t xml:space="preserve">A specific </w:t>
      </w:r>
      <w:r w:rsidR="005E0C31">
        <w:t>(</w:t>
      </w:r>
      <w:r w:rsidR="7DFBAED5">
        <w:t>non-legal</w:t>
      </w:r>
      <w:r w:rsidR="005E0C31">
        <w:t xml:space="preserve">) </w:t>
      </w:r>
      <w:r w:rsidR="00DE4C5A">
        <w:t xml:space="preserve">profession </w:t>
      </w:r>
      <w:r w:rsidR="00056BC6">
        <w:t>(please specify)</w:t>
      </w:r>
      <w:r w:rsidR="00D25E35">
        <w:t xml:space="preserve"> </w:t>
      </w:r>
      <w:sdt>
        <w:sdtPr>
          <w:id w:val="-1596395836"/>
          <w:placeholder>
            <w:docPart w:val="75AD5E1F988C4CB188F4DFCEA007FABC"/>
          </w:placeholder>
          <w:showingPlcHdr/>
          <w:text/>
        </w:sdtPr>
        <w:sdtContent>
          <w:r w:rsidRPr="6689B580" w:rsidR="00D25E35">
            <w:rPr>
              <w:rStyle w:val="PlaceholderText"/>
            </w:rPr>
            <w:t>Click or tap here to enter text.</w:t>
          </w:r>
        </w:sdtContent>
      </w:sdt>
      <w:sdt>
        <w:sdtPr>
          <w:id w:val="1322546383"/>
          <w14:checkbox>
            <w14:checked w14:val="0"/>
            <w14:checkedState w14:val="2612" w14:font="MS Gothic"/>
            <w14:uncheckedState w14:val="2610" w14:font="MS Gothic"/>
          </w14:checkbox>
        </w:sdtPr>
        <w:sdtContent>
          <w:r w:rsidRPr="6689B580" w:rsidR="00C54A74">
            <w:rPr>
              <w:rFonts w:ascii="MS Gothic" w:hAnsi="MS Gothic" w:eastAsia="MS Gothic"/>
            </w:rPr>
            <w:t>☐</w:t>
          </w:r>
        </w:sdtContent>
      </w:sdt>
      <w:r w:rsidR="00C54A74">
        <w:t xml:space="preserve"> </w:t>
      </w:r>
      <w:r w:rsidR="0003468D">
        <w:t>Other (please specify</w:t>
      </w:r>
      <w:r w:rsidR="00D25E35">
        <w:t xml:space="preserve">) </w:t>
      </w:r>
      <w:sdt>
        <w:sdtPr>
          <w:id w:val="-1228228383"/>
          <w:placeholder>
            <w:docPart w:val="9D9918138EB64E869A677D18950B2BFC"/>
          </w:placeholder>
          <w:showingPlcHdr/>
          <w:text/>
        </w:sdtPr>
        <w:sdtContent>
          <w:r w:rsidRPr="6689B580" w:rsidR="00D25E35">
            <w:rPr>
              <w:rStyle w:val="PlaceholderText"/>
            </w:rPr>
            <w:t>Click or tap here to enter text.</w:t>
          </w:r>
        </w:sdtContent>
      </w:sdt>
    </w:p>
    <w:p w:rsidR="002455C1" w:rsidRDefault="002455C1" w14:paraId="67BBD837" w14:textId="390FB905">
      <w:r>
        <w:br w:type="page"/>
      </w:r>
    </w:p>
    <w:p w:rsidR="00434CCA" w:rsidP="006843AC" w:rsidRDefault="00F82486" w14:paraId="2B39B75B" w14:textId="56F05B0C">
      <w:pPr>
        <w:pStyle w:val="Heading1"/>
        <w:spacing w:line="360" w:lineRule="auto"/>
      </w:pPr>
      <w:r>
        <w:t xml:space="preserve">Public statement </w:t>
      </w:r>
    </w:p>
    <w:p w:rsidR="56CF66A1" w:rsidP="1D1F9DF9" w:rsidRDefault="56CF66A1" w14:paraId="02E79427" w14:textId="6ECF1F25">
      <w:pPr>
        <w:spacing w:line="360" w:lineRule="auto"/>
        <w:rPr>
          <w:i/>
          <w:iCs/>
        </w:rPr>
      </w:pPr>
      <w:r w:rsidRPr="1D1F9DF9">
        <w:rPr>
          <w:i/>
          <w:iCs/>
        </w:rPr>
        <w:t xml:space="preserve">Your written statement may be published in the </w:t>
      </w:r>
      <w:proofErr w:type="gramStart"/>
      <w:r w:rsidRPr="1D1F9DF9">
        <w:rPr>
          <w:i/>
          <w:iCs/>
        </w:rPr>
        <w:t>future</w:t>
      </w:r>
      <w:proofErr w:type="gramEnd"/>
    </w:p>
    <w:p w:rsidR="00A11280" w:rsidP="006843AC" w:rsidRDefault="00A11280" w14:paraId="359EA101" w14:textId="7341E38C">
      <w:pPr>
        <w:pStyle w:val="ListParagraph"/>
        <w:numPr>
          <w:ilvl w:val="0"/>
          <w:numId w:val="3"/>
        </w:numPr>
        <w:spacing w:line="360" w:lineRule="auto"/>
      </w:pPr>
      <w:r>
        <w:t>Please provide a public statement that briefly describes:</w:t>
      </w:r>
    </w:p>
    <w:p w:rsidR="00A11280" w:rsidP="006843AC" w:rsidRDefault="00A11280" w14:paraId="219386A5" w14:textId="0DBF1E84">
      <w:pPr>
        <w:pStyle w:val="ListParagraph"/>
        <w:numPr>
          <w:ilvl w:val="0"/>
          <w:numId w:val="10"/>
        </w:numPr>
        <w:spacing w:line="360" w:lineRule="auto"/>
      </w:pPr>
      <w:r>
        <w:t xml:space="preserve">purpose and anticipated outcomes </w:t>
      </w:r>
    </w:p>
    <w:p w:rsidR="00A11280" w:rsidP="006843AC" w:rsidRDefault="00A11280" w14:paraId="33A13545" w14:textId="67F59F4A">
      <w:pPr>
        <w:pStyle w:val="ListParagraph"/>
        <w:numPr>
          <w:ilvl w:val="0"/>
          <w:numId w:val="10"/>
        </w:numPr>
        <w:spacing w:line="360" w:lineRule="auto"/>
      </w:pPr>
      <w:r>
        <w:t xml:space="preserve">individuals or communities </w:t>
      </w:r>
      <w:proofErr w:type="gramStart"/>
      <w:r>
        <w:t>served</w:t>
      </w:r>
      <w:proofErr w:type="gramEnd"/>
    </w:p>
    <w:p w:rsidR="00F82486" w:rsidP="006843AC" w:rsidRDefault="00A11280" w14:paraId="36EB7775" w14:textId="54ECC0AF">
      <w:pPr>
        <w:pStyle w:val="ListParagraph"/>
        <w:numPr>
          <w:ilvl w:val="0"/>
          <w:numId w:val="10"/>
        </w:numPr>
        <w:spacing w:line="360" w:lineRule="auto"/>
      </w:pPr>
      <w:r>
        <w:t xml:space="preserve">methodologies or activities this will </w:t>
      </w:r>
      <w:proofErr w:type="gramStart"/>
      <w:r>
        <w:t>involve</w:t>
      </w:r>
      <w:proofErr w:type="gramEnd"/>
    </w:p>
    <w:sdt>
      <w:sdtPr>
        <w:id w:val="-65040637"/>
        <w:placeholder>
          <w:docPart w:val="01AE1EB589564436BF28724869519026"/>
        </w:placeholder>
        <w:showingPlcHdr/>
        <w:text w:multiLine="1"/>
      </w:sdtPr>
      <w:sdtContent>
        <w:p w:rsidR="006A52CE" w:rsidP="006843AC" w:rsidRDefault="006A52CE" w14:paraId="0D8BA78B" w14:textId="1A4E27B3">
          <w:pPr>
            <w:spacing w:line="360" w:lineRule="auto"/>
          </w:pPr>
          <w:r w:rsidRPr="00216AA2">
            <w:rPr>
              <w:rStyle w:val="PlaceholderText"/>
            </w:rPr>
            <w:t>Click or tap here to enter text.</w:t>
          </w:r>
        </w:p>
      </w:sdtContent>
    </w:sdt>
    <w:p w:rsidR="002E08D2" w:rsidP="00C631FA" w:rsidRDefault="002E08D2" w14:paraId="03A0C48C" w14:textId="77777777"/>
    <w:p w:rsidR="00001DE0" w:rsidP="00C631FA" w:rsidRDefault="00001DE0" w14:paraId="43D2786C" w14:textId="77777777"/>
    <w:p w:rsidR="00001DE0" w:rsidP="0CB65318" w:rsidRDefault="00001DE0" w14:paraId="4CEEB5D7" w14:textId="7A53895A"/>
    <w:p w:rsidR="00001DE0" w:rsidP="00C631FA" w:rsidRDefault="00001DE0" w14:paraId="57DE8E33" w14:textId="77777777"/>
    <w:p w:rsidR="00001DE0" w:rsidP="00C631FA" w:rsidRDefault="00001DE0" w14:paraId="3B91E349" w14:textId="77777777"/>
    <w:p w:rsidR="00001DE0" w:rsidP="00C631FA" w:rsidRDefault="00001DE0" w14:paraId="5147BED1" w14:textId="77777777"/>
    <w:p w:rsidR="00001DE0" w:rsidP="00C631FA" w:rsidRDefault="00001DE0" w14:paraId="167F17DB" w14:textId="77777777"/>
    <w:p w:rsidR="00001DE0" w:rsidP="00C631FA" w:rsidRDefault="00001DE0" w14:paraId="656F700A" w14:textId="77777777"/>
    <w:p w:rsidR="00001DE0" w:rsidP="00C631FA" w:rsidRDefault="00001DE0" w14:paraId="0E6ECDF4" w14:textId="77777777">
      <w:pPr>
        <w:rPr>
          <w:del w:author="Rees Jones, Rose" w:date="2023-12-01T10:23:00Z" w:id="1"/>
        </w:rPr>
      </w:pPr>
    </w:p>
    <w:p w:rsidR="00001DE0" w:rsidP="00C631FA" w:rsidRDefault="00001DE0" w14:paraId="648055E0" w14:textId="77777777"/>
    <w:p w:rsidR="00001DE0" w:rsidP="00C631FA" w:rsidRDefault="00001DE0" w14:paraId="734BD526" w14:textId="77777777">
      <w:pPr>
        <w:rPr>
          <w:del w:author="Rees Jones, Rose" w:date="2023-12-01T10:23:00Z" w:id="2"/>
        </w:rPr>
      </w:pPr>
    </w:p>
    <w:p w:rsidR="00001DE0" w:rsidP="00C631FA" w:rsidRDefault="00001DE0" w14:paraId="21043408" w14:textId="77777777"/>
    <w:p w:rsidR="00001DE0" w:rsidP="00C631FA" w:rsidRDefault="00001DE0" w14:paraId="56D3CB88" w14:textId="77777777">
      <w:pPr>
        <w:rPr>
          <w:del w:author="Rees Jones, Rose" w:date="2023-12-01T10:23:00Z" w:id="3"/>
        </w:rPr>
      </w:pPr>
    </w:p>
    <w:p w:rsidR="00001DE0" w:rsidP="00C631FA" w:rsidRDefault="00001DE0" w14:paraId="670AC6E8" w14:textId="77777777">
      <w:pPr>
        <w:rPr>
          <w:del w:author="Rees Jones, Rose" w:date="2023-12-01T10:23:00Z" w:id="4"/>
        </w:rPr>
      </w:pPr>
    </w:p>
    <w:p w:rsidR="00001DE0" w:rsidP="00C631FA" w:rsidRDefault="00001DE0" w14:paraId="22D9EE69" w14:textId="77777777">
      <w:pPr>
        <w:rPr>
          <w:del w:author="Rees Jones, Rose" w:date="2023-12-01T10:23:00Z" w:id="5"/>
        </w:rPr>
      </w:pPr>
    </w:p>
    <w:p w:rsidR="00577EC7" w:rsidRDefault="00577EC7" w14:paraId="1508D013" w14:textId="0E2320CD">
      <w:r>
        <w:br w:type="page"/>
      </w:r>
    </w:p>
    <w:p w:rsidR="00577EC7" w:rsidP="006843AC" w:rsidRDefault="00D96689" w14:paraId="74AE1F47" w14:textId="2516E856">
      <w:pPr>
        <w:pStyle w:val="Heading1"/>
        <w:spacing w:line="360" w:lineRule="auto"/>
      </w:pPr>
      <w:r>
        <w:t>Statements and Principles</w:t>
      </w:r>
    </w:p>
    <w:p w:rsidR="02AE45BE" w:rsidP="0CB65318" w:rsidRDefault="02AE45BE" w14:paraId="1EEAFD7D" w14:textId="4F4A658F">
      <w:pPr>
        <w:rPr>
          <w:rFonts w:ascii="Calibri" w:hAnsi="Calibri" w:eastAsia="Calibri" w:cs="Calibri"/>
        </w:rPr>
      </w:pPr>
      <w:r>
        <w:t>These are 9 principles that may be relevant to our decision about whether to grant a licence:</w:t>
      </w:r>
    </w:p>
    <w:p w:rsidR="00D96689" w:rsidP="006843AC" w:rsidRDefault="00D96689" w14:paraId="59EBC75D" w14:textId="77777777">
      <w:pPr>
        <w:pStyle w:val="ListParagraph"/>
        <w:numPr>
          <w:ilvl w:val="0"/>
          <w:numId w:val="11"/>
        </w:numPr>
        <w:spacing w:line="360" w:lineRule="auto"/>
      </w:pPr>
      <w:r>
        <w:t>Dignity of the court</w:t>
      </w:r>
    </w:p>
    <w:p w:rsidR="00D96689" w:rsidP="006843AC" w:rsidRDefault="00D96689" w14:paraId="454C2E40" w14:textId="77777777">
      <w:pPr>
        <w:pStyle w:val="ListParagraph"/>
        <w:numPr>
          <w:ilvl w:val="0"/>
          <w:numId w:val="11"/>
        </w:numPr>
        <w:spacing w:line="360" w:lineRule="auto"/>
      </w:pPr>
      <w:r>
        <w:t>Independence of the court</w:t>
      </w:r>
    </w:p>
    <w:p w:rsidR="00D96689" w:rsidP="006843AC" w:rsidRDefault="00D96689" w14:paraId="16972392" w14:textId="77777777">
      <w:pPr>
        <w:pStyle w:val="ListParagraph"/>
        <w:numPr>
          <w:ilvl w:val="0"/>
          <w:numId w:val="11"/>
        </w:numPr>
        <w:spacing w:line="360" w:lineRule="auto"/>
      </w:pPr>
      <w:r>
        <w:t>Appropriate scrutiny</w:t>
      </w:r>
    </w:p>
    <w:p w:rsidR="00D96689" w:rsidP="006843AC" w:rsidRDefault="00D96689" w14:paraId="3F3C551B" w14:textId="77777777">
      <w:pPr>
        <w:pStyle w:val="ListParagraph"/>
        <w:numPr>
          <w:ilvl w:val="0"/>
          <w:numId w:val="11"/>
        </w:numPr>
        <w:spacing w:line="360" w:lineRule="auto"/>
      </w:pPr>
      <w:r>
        <w:t xml:space="preserve">Anti-discriminatory harm </w:t>
      </w:r>
    </w:p>
    <w:p w:rsidR="00D96689" w:rsidP="006843AC" w:rsidRDefault="00D96689" w14:paraId="0899C813" w14:textId="77777777">
      <w:pPr>
        <w:pStyle w:val="ListParagraph"/>
        <w:numPr>
          <w:ilvl w:val="0"/>
          <w:numId w:val="11"/>
        </w:numPr>
        <w:spacing w:line="360" w:lineRule="auto"/>
      </w:pPr>
      <w:r>
        <w:t>Anti Bias</w:t>
      </w:r>
    </w:p>
    <w:p w:rsidR="00D96689" w:rsidP="006843AC" w:rsidRDefault="00D96689" w14:paraId="0E9D3D86" w14:textId="77777777">
      <w:pPr>
        <w:pStyle w:val="ListParagraph"/>
        <w:numPr>
          <w:ilvl w:val="0"/>
          <w:numId w:val="11"/>
        </w:numPr>
        <w:spacing w:line="360" w:lineRule="auto"/>
      </w:pPr>
      <w:r>
        <w:t>Personal Privacy</w:t>
      </w:r>
    </w:p>
    <w:p w:rsidR="00D96689" w:rsidP="006843AC" w:rsidRDefault="00D96689" w14:paraId="414DEF22" w14:textId="77777777">
      <w:pPr>
        <w:pStyle w:val="ListParagraph"/>
        <w:numPr>
          <w:ilvl w:val="0"/>
          <w:numId w:val="11"/>
        </w:numPr>
        <w:spacing w:line="360" w:lineRule="auto"/>
      </w:pPr>
      <w:r>
        <w:t xml:space="preserve">Discoverability </w:t>
      </w:r>
    </w:p>
    <w:p w:rsidR="00D96689" w:rsidP="006843AC" w:rsidRDefault="00D96689" w14:paraId="65DBC0B1" w14:textId="77777777">
      <w:pPr>
        <w:pStyle w:val="ListParagraph"/>
        <w:numPr>
          <w:ilvl w:val="0"/>
          <w:numId w:val="11"/>
        </w:numPr>
        <w:spacing w:line="360" w:lineRule="auto"/>
      </w:pPr>
      <w:r>
        <w:t xml:space="preserve">Algorithmic transparency </w:t>
      </w:r>
    </w:p>
    <w:p w:rsidR="00D96689" w:rsidP="006843AC" w:rsidRDefault="00D96689" w14:paraId="61469BA4" w14:textId="3A7C423C">
      <w:pPr>
        <w:pStyle w:val="ListParagraph"/>
        <w:numPr>
          <w:ilvl w:val="0"/>
          <w:numId w:val="11"/>
        </w:numPr>
        <w:spacing w:line="360" w:lineRule="auto"/>
      </w:pPr>
      <w:r>
        <w:t>Accurate data representation</w:t>
      </w:r>
    </w:p>
    <w:p w:rsidR="1D1F9DF9" w:rsidRDefault="1D1F9DF9" w14:paraId="4D7E7659" w14:textId="61E3FE5D">
      <w:r>
        <w:br w:type="page"/>
      </w:r>
    </w:p>
    <w:p w:rsidR="00A80D6C" w:rsidP="007A1FFC" w:rsidRDefault="00D16223" w14:paraId="5DDE6B39" w14:textId="2FC86C02">
      <w:pPr>
        <w:pStyle w:val="Heading2"/>
        <w:spacing w:line="360" w:lineRule="auto"/>
      </w:pPr>
      <w:r>
        <w:t xml:space="preserve">Dignity of the courts </w:t>
      </w:r>
    </w:p>
    <w:p w:rsidR="00D16223" w:rsidP="007A1FFC" w:rsidRDefault="007A1FFC" w14:paraId="71B79114" w14:textId="4039AAB4">
      <w:pPr>
        <w:spacing w:line="360" w:lineRule="auto"/>
      </w:pPr>
      <w:r w:rsidRPr="007A1FFC">
        <w:t>It is important that any analysis maintains the dignity of the courts and tribunals and does not undermine their functioning as working bodies. This is consistent with access to justice</w:t>
      </w:r>
      <w:r>
        <w:t>.</w:t>
      </w:r>
    </w:p>
    <w:p w:rsidR="007A1FFC" w:rsidP="008E1BCF" w:rsidRDefault="00F1085E" w14:paraId="2B4CD5CD" w14:textId="703BA62C">
      <w:pPr>
        <w:pStyle w:val="ListParagraph"/>
        <w:numPr>
          <w:ilvl w:val="0"/>
          <w:numId w:val="3"/>
        </w:numPr>
        <w:spacing w:line="360" w:lineRule="auto"/>
      </w:pPr>
      <w:r>
        <w:t xml:space="preserve">Licence holders must not undermine the </w:t>
      </w:r>
      <w:r w:rsidR="7DFB8C11">
        <w:t>courts</w:t>
      </w:r>
      <w:r>
        <w:t xml:space="preserve"> and tribunals</w:t>
      </w:r>
      <w:r w:rsidR="1B2F97FF">
        <w:t>’</w:t>
      </w:r>
      <w:r>
        <w:t xml:space="preserve"> ability to function as working bodies. Do you accept this licence term?</w:t>
      </w:r>
    </w:p>
    <w:p w:rsidR="00F1085E" w:rsidP="00F1085E" w:rsidRDefault="00A9152A" w14:paraId="1630F8A4" w14:textId="0393C432">
      <w:pPr>
        <w:pStyle w:val="ListParagraph"/>
        <w:spacing w:line="360" w:lineRule="auto"/>
      </w:pPr>
      <w:sdt>
        <w:sdtPr>
          <w:id w:val="-645503779"/>
          <w14:checkbox>
            <w14:checked w14:val="0"/>
            <w14:checkedState w14:val="2612" w14:font="MS Gothic"/>
            <w14:uncheckedState w14:val="2610" w14:font="MS Gothic"/>
          </w14:checkbox>
        </w:sdtPr>
        <w:sdtContent>
          <w:r w:rsidR="00F1085E">
            <w:rPr>
              <w:rFonts w:hint="eastAsia" w:ascii="MS Gothic" w:hAnsi="MS Gothic" w:eastAsia="MS Gothic"/>
            </w:rPr>
            <w:t>☐</w:t>
          </w:r>
        </w:sdtContent>
      </w:sdt>
      <w:r w:rsidR="00F1085E">
        <w:t xml:space="preserve"> Yes</w:t>
      </w:r>
    </w:p>
    <w:p w:rsidR="00F1085E" w:rsidP="00F1085E" w:rsidRDefault="00A9152A" w14:paraId="3FE56AB9" w14:textId="11A64FF4">
      <w:pPr>
        <w:pStyle w:val="ListParagraph"/>
        <w:spacing w:line="360" w:lineRule="auto"/>
      </w:pPr>
      <w:sdt>
        <w:sdtPr>
          <w:id w:val="899102472"/>
          <w14:checkbox>
            <w14:checked w14:val="0"/>
            <w14:checkedState w14:val="2612" w14:font="MS Gothic"/>
            <w14:uncheckedState w14:val="2610" w14:font="MS Gothic"/>
          </w14:checkbox>
        </w:sdtPr>
        <w:sdtContent>
          <w:r w:rsidR="00F1085E">
            <w:rPr>
              <w:rFonts w:hint="eastAsia" w:ascii="MS Gothic" w:hAnsi="MS Gothic" w:eastAsia="MS Gothic"/>
            </w:rPr>
            <w:t>☐</w:t>
          </w:r>
        </w:sdtContent>
      </w:sdt>
      <w:r w:rsidR="002E5E58">
        <w:t xml:space="preserve"> </w:t>
      </w:r>
      <w:r w:rsidR="00F1085E">
        <w:t>No</w:t>
      </w:r>
    </w:p>
    <w:p w:rsidR="00E65BEA" w:rsidP="00E65BEA" w:rsidRDefault="00E65BEA" w14:paraId="09D6C45E" w14:textId="77777777">
      <w:pPr>
        <w:pStyle w:val="ListParagraph"/>
        <w:numPr>
          <w:ilvl w:val="0"/>
          <w:numId w:val="3"/>
        </w:numPr>
        <w:spacing w:line="360" w:lineRule="auto"/>
      </w:pPr>
      <w:r>
        <w:t xml:space="preserve">Please describe: </w:t>
      </w:r>
    </w:p>
    <w:p w:rsidR="00E65BEA" w:rsidP="00E65BEA" w:rsidRDefault="00E65BEA" w14:paraId="058605B7" w14:textId="77777777">
      <w:pPr>
        <w:pStyle w:val="ListParagraph"/>
        <w:numPr>
          <w:ilvl w:val="1"/>
          <w:numId w:val="3"/>
        </w:numPr>
        <w:spacing w:line="360" w:lineRule="auto"/>
      </w:pPr>
      <w:r>
        <w:t>the risks you have identified and</w:t>
      </w:r>
    </w:p>
    <w:p w:rsidR="007A0AF2" w:rsidP="00E63FC2" w:rsidRDefault="00E65BEA" w14:paraId="766A8858" w14:textId="77777777">
      <w:pPr>
        <w:pStyle w:val="ListParagraph"/>
        <w:numPr>
          <w:ilvl w:val="1"/>
          <w:numId w:val="3"/>
        </w:numPr>
        <w:spacing w:line="360" w:lineRule="auto"/>
      </w:pPr>
      <w:r>
        <w:t>how you will protect the ability for the courts and tribunals to function</w:t>
      </w:r>
    </w:p>
    <w:p w:rsidRPr="007A0AF2" w:rsidR="00E63FC2" w:rsidP="1D1F9DF9" w:rsidRDefault="00CA4E6D" w14:paraId="53F703C5" w14:textId="056CE163">
      <w:pPr>
        <w:spacing w:line="360" w:lineRule="auto"/>
        <w:ind w:left="720"/>
        <w:rPr>
          <w:i/>
        </w:rPr>
      </w:pPr>
      <w:r w:rsidRPr="6689B580">
        <w:rPr>
          <w:i/>
          <w:iCs/>
        </w:rPr>
        <w:t xml:space="preserve">You should consider anything that may undermine the ability for the justice system to operate impartially and with </w:t>
      </w:r>
      <w:r w:rsidRPr="6689B580" w:rsidR="0DB5BF1C">
        <w:rPr>
          <w:i/>
          <w:iCs/>
        </w:rPr>
        <w:t>integrity and</w:t>
      </w:r>
      <w:r w:rsidRPr="6689B580">
        <w:rPr>
          <w:i/>
          <w:iCs/>
        </w:rPr>
        <w:t xml:space="preserve"> treat all members of the public equally and fairly, no matter who they are.</w:t>
      </w:r>
    </w:p>
    <w:p w:rsidR="1D1F9DF9" w:rsidP="1D1F9DF9" w:rsidRDefault="1D1F9DF9" w14:paraId="2D761464" w14:textId="7A920DF6">
      <w:pPr>
        <w:pStyle w:val="NoSpacing"/>
        <w:rPr>
          <w:rFonts w:ascii="Calibri" w:hAnsi="Calibri" w:eastAsia="Calibri" w:cs="Calibri"/>
        </w:rPr>
      </w:pPr>
    </w:p>
    <w:sdt>
      <w:sdtPr>
        <w:id w:val="-1231228434"/>
        <w:placeholder>
          <w:docPart w:val="DefaultPlaceholder_-1854013440"/>
        </w:placeholder>
        <w:showingPlcHdr/>
        <w:text w:multiLine="1"/>
      </w:sdtPr>
      <w:sdtContent>
        <w:p w:rsidR="00E65BEA" w:rsidP="00BB2E98" w:rsidRDefault="00BB2E98" w14:paraId="6D8C583B" w14:textId="598BD51C">
          <w:pPr>
            <w:spacing w:line="360" w:lineRule="auto"/>
          </w:pPr>
          <w:r w:rsidRPr="00216AA2">
            <w:rPr>
              <w:rStyle w:val="PlaceholderText"/>
            </w:rPr>
            <w:t>Click or tap here to enter text.</w:t>
          </w:r>
        </w:p>
      </w:sdtContent>
    </w:sdt>
    <w:p w:rsidR="1D1F9DF9" w:rsidRDefault="1D1F9DF9" w14:paraId="0068E767" w14:textId="18C7A46E">
      <w:r>
        <w:br w:type="page"/>
      </w:r>
    </w:p>
    <w:p w:rsidR="00BB2E98" w:rsidP="00E70E06" w:rsidRDefault="00285B5F" w14:paraId="530EB689" w14:textId="4E78EB2C">
      <w:pPr>
        <w:pStyle w:val="Heading2"/>
        <w:spacing w:line="360" w:lineRule="auto"/>
      </w:pPr>
      <w:r>
        <w:t xml:space="preserve">Independence of the court </w:t>
      </w:r>
    </w:p>
    <w:p w:rsidR="00F441BA" w:rsidP="00E70E06" w:rsidRDefault="000930C5" w14:paraId="3F67116A" w14:textId="78FD0F79">
      <w:pPr>
        <w:spacing w:line="360" w:lineRule="auto"/>
      </w:pPr>
      <w:r w:rsidRPr="000930C5">
        <w:t>It is important that any analysis respects the independence of the judiciary and their impartial judgment.</w:t>
      </w:r>
    </w:p>
    <w:p w:rsidR="00A54DEE" w:rsidP="00E70E06" w:rsidRDefault="009B3018" w14:paraId="4A772365" w14:textId="25A93B5A">
      <w:pPr>
        <w:pStyle w:val="ListParagraph"/>
        <w:numPr>
          <w:ilvl w:val="0"/>
          <w:numId w:val="3"/>
        </w:numPr>
        <w:spacing w:line="360" w:lineRule="auto"/>
      </w:pPr>
      <w:r>
        <w:t>Licence holders must respect the independence of the judiciary. Do you accept th</w:t>
      </w:r>
      <w:r w:rsidR="0082089F">
        <w:t>is</w:t>
      </w:r>
      <w:r>
        <w:t xml:space="preserve"> licence term</w:t>
      </w:r>
      <w:r w:rsidR="0082089F">
        <w:t>?</w:t>
      </w:r>
    </w:p>
    <w:p w:rsidR="00D0571D" w:rsidP="00E70E06" w:rsidRDefault="00A9152A" w14:paraId="4EE2876D" w14:textId="2BB42804">
      <w:pPr>
        <w:pStyle w:val="ListParagraph"/>
        <w:spacing w:line="360" w:lineRule="auto"/>
      </w:pPr>
      <w:sdt>
        <w:sdtPr>
          <w:id w:val="-529876064"/>
          <w14:checkbox>
            <w14:checked w14:val="0"/>
            <w14:checkedState w14:val="2612" w14:font="MS Gothic"/>
            <w14:uncheckedState w14:val="2610" w14:font="MS Gothic"/>
          </w14:checkbox>
        </w:sdtPr>
        <w:sdtContent>
          <w:r w:rsidR="00D0571D">
            <w:rPr>
              <w:rFonts w:hint="eastAsia" w:ascii="MS Gothic" w:hAnsi="MS Gothic" w:eastAsia="MS Gothic"/>
            </w:rPr>
            <w:t>☐</w:t>
          </w:r>
        </w:sdtContent>
      </w:sdt>
      <w:r w:rsidR="00D0571D">
        <w:t xml:space="preserve"> Yes</w:t>
      </w:r>
    </w:p>
    <w:p w:rsidR="00D0571D" w:rsidP="00E70E06" w:rsidRDefault="00A9152A" w14:paraId="7DE65A15" w14:textId="7E7A5C27">
      <w:pPr>
        <w:pStyle w:val="ListParagraph"/>
        <w:spacing w:line="360" w:lineRule="auto"/>
      </w:pPr>
      <w:sdt>
        <w:sdtPr>
          <w:id w:val="2076620992"/>
          <w14:checkbox>
            <w14:checked w14:val="0"/>
            <w14:checkedState w14:val="2612" w14:font="MS Gothic"/>
            <w14:uncheckedState w14:val="2610" w14:font="MS Gothic"/>
          </w14:checkbox>
        </w:sdtPr>
        <w:sdtContent>
          <w:r w:rsidR="00D0571D">
            <w:rPr>
              <w:rFonts w:hint="eastAsia" w:ascii="MS Gothic" w:hAnsi="MS Gothic" w:eastAsia="MS Gothic"/>
            </w:rPr>
            <w:t>☐</w:t>
          </w:r>
        </w:sdtContent>
      </w:sdt>
      <w:r w:rsidR="00D0571D">
        <w:t xml:space="preserve"> No</w:t>
      </w:r>
    </w:p>
    <w:p w:rsidR="00A34336" w:rsidP="00E70E06" w:rsidRDefault="00A34336" w14:paraId="7EEFEF91" w14:textId="77777777">
      <w:pPr>
        <w:pStyle w:val="ListParagraph"/>
        <w:numPr>
          <w:ilvl w:val="0"/>
          <w:numId w:val="3"/>
        </w:numPr>
        <w:spacing w:line="360" w:lineRule="auto"/>
      </w:pPr>
      <w:r>
        <w:t xml:space="preserve">Please describe: </w:t>
      </w:r>
    </w:p>
    <w:p w:rsidR="00A34336" w:rsidP="00E70E06" w:rsidRDefault="00A34336" w14:paraId="3D12A45A" w14:textId="77777777">
      <w:pPr>
        <w:pStyle w:val="ListParagraph"/>
        <w:numPr>
          <w:ilvl w:val="1"/>
          <w:numId w:val="3"/>
        </w:numPr>
        <w:spacing w:line="360" w:lineRule="auto"/>
      </w:pPr>
      <w:r>
        <w:t>the risks you have identified and</w:t>
      </w:r>
    </w:p>
    <w:p w:rsidR="00D0571D" w:rsidP="00E70E06" w:rsidRDefault="00A34336" w14:paraId="096D5693" w14:textId="55C68CC1">
      <w:pPr>
        <w:pStyle w:val="ListParagraph"/>
        <w:numPr>
          <w:ilvl w:val="1"/>
          <w:numId w:val="3"/>
        </w:numPr>
        <w:spacing w:line="360" w:lineRule="auto"/>
      </w:pPr>
      <w:r>
        <w:t>how you will protect the independence of the justice system</w:t>
      </w:r>
    </w:p>
    <w:p w:rsidR="007A0AF2" w:rsidP="00E70E06" w:rsidRDefault="00E70E06" w14:paraId="6436B39F" w14:textId="2BADE9AA">
      <w:pPr>
        <w:pStyle w:val="ListParagraph"/>
        <w:spacing w:line="360" w:lineRule="auto"/>
        <w:rPr>
          <w:i/>
          <w:iCs/>
        </w:rPr>
      </w:pPr>
      <w:r w:rsidRPr="00E70E06">
        <w:rPr>
          <w:i/>
          <w:iCs/>
        </w:rPr>
        <w:t>You should consider anything that may undermine the ability for the justice system to be fair and transparent, free of any influence outside the rule of law.</w:t>
      </w:r>
    </w:p>
    <w:sdt>
      <w:sdtPr>
        <w:id w:val="2053568662"/>
        <w:placeholder>
          <w:docPart w:val="DefaultPlaceholder_-1854013440"/>
        </w:placeholder>
        <w:showingPlcHdr/>
        <w:text w:multiLine="1"/>
      </w:sdtPr>
      <w:sdtContent>
        <w:p w:rsidR="00E70E06" w:rsidP="0098305E" w:rsidRDefault="0098305E" w14:paraId="57ED0854" w14:textId="03823C3E">
          <w:pPr>
            <w:spacing w:line="360" w:lineRule="auto"/>
          </w:pPr>
          <w:r w:rsidRPr="00216AA2">
            <w:rPr>
              <w:rStyle w:val="PlaceholderText"/>
            </w:rPr>
            <w:t>Click or tap here to enter text.</w:t>
          </w:r>
        </w:p>
      </w:sdtContent>
    </w:sdt>
    <w:p w:rsidR="001178F5" w:rsidP="001178F5" w:rsidRDefault="001178F5" w14:paraId="72EA6D4F" w14:textId="77777777">
      <w:pPr>
        <w:pStyle w:val="Heading2"/>
      </w:pPr>
    </w:p>
    <w:p w:rsidR="1D1F9DF9" w:rsidRDefault="1D1F9DF9" w14:paraId="7B7B5F43" w14:textId="2D6D6595">
      <w:r>
        <w:br w:type="page"/>
      </w:r>
    </w:p>
    <w:p w:rsidR="0098305E" w:rsidP="001A210C" w:rsidRDefault="001178F5" w14:paraId="2FB7D9D2" w14:textId="03432E82">
      <w:pPr>
        <w:pStyle w:val="Heading2"/>
        <w:spacing w:line="360" w:lineRule="auto"/>
      </w:pPr>
      <w:r>
        <w:t>Appropriate scrutiny</w:t>
      </w:r>
    </w:p>
    <w:p w:rsidR="0098305E" w:rsidP="001A210C" w:rsidRDefault="001A210C" w14:paraId="75E5F2EE" w14:textId="1752786D">
      <w:pPr>
        <w:spacing w:line="360" w:lineRule="auto"/>
      </w:pPr>
      <w:r w:rsidRPr="001A210C">
        <w:t>We seek to encourage the analysis of machine-readable judgments to allow the public to scrutinise justice outcomes and the law more effectively. We also acknowledge that the incomplete nature of the dataset and the current lack of safeguard against opaque or biased methodologies increases the risk of inaccurate or biased conclusions which may cause harm to individuals named therein</w:t>
      </w:r>
      <w:r>
        <w:t>.</w:t>
      </w:r>
    </w:p>
    <w:p w:rsidR="00813007" w:rsidP="0082089F" w:rsidRDefault="00813007" w14:paraId="4C3C466C" w14:textId="7F26268C">
      <w:pPr>
        <w:pStyle w:val="ListParagraph"/>
        <w:numPr>
          <w:ilvl w:val="0"/>
          <w:numId w:val="3"/>
        </w:numPr>
        <w:spacing w:line="360" w:lineRule="auto"/>
      </w:pPr>
      <w:r>
        <w:t xml:space="preserve">Licence holders must acknowledge the incomplete </w:t>
      </w:r>
      <w:r w:rsidR="00BE76E5">
        <w:t xml:space="preserve">nature of the dataset </w:t>
      </w:r>
      <w:r w:rsidR="003502A4">
        <w:t>and apply appropriate scrutiny. Do you accept th</w:t>
      </w:r>
      <w:r w:rsidR="0082089F">
        <w:t>is</w:t>
      </w:r>
      <w:r w:rsidR="003502A4">
        <w:t xml:space="preserve"> licence term?</w:t>
      </w:r>
    </w:p>
    <w:p w:rsidR="0082089F" w:rsidP="0082089F" w:rsidRDefault="00A9152A" w14:paraId="31257865" w14:textId="3AD149B9">
      <w:pPr>
        <w:pStyle w:val="ListParagraph"/>
        <w:spacing w:line="360" w:lineRule="auto"/>
      </w:pPr>
      <w:sdt>
        <w:sdtPr>
          <w:id w:val="1344822517"/>
          <w14:checkbox>
            <w14:checked w14:val="0"/>
            <w14:checkedState w14:val="2612" w14:font="MS Gothic"/>
            <w14:uncheckedState w14:val="2610" w14:font="MS Gothic"/>
          </w14:checkbox>
        </w:sdtPr>
        <w:sdtContent>
          <w:r w:rsidR="0082089F">
            <w:rPr>
              <w:rFonts w:hint="eastAsia" w:ascii="MS Gothic" w:hAnsi="MS Gothic" w:eastAsia="MS Gothic"/>
            </w:rPr>
            <w:t>☐</w:t>
          </w:r>
        </w:sdtContent>
      </w:sdt>
      <w:r w:rsidR="0082089F">
        <w:t xml:space="preserve"> Yes</w:t>
      </w:r>
    </w:p>
    <w:p w:rsidR="0082089F" w:rsidP="0082089F" w:rsidRDefault="00A9152A" w14:paraId="50A88D8B" w14:textId="2422516B">
      <w:pPr>
        <w:pStyle w:val="ListParagraph"/>
        <w:spacing w:line="360" w:lineRule="auto"/>
      </w:pPr>
      <w:sdt>
        <w:sdtPr>
          <w:id w:val="-817577327"/>
          <w14:checkbox>
            <w14:checked w14:val="0"/>
            <w14:checkedState w14:val="2612" w14:font="MS Gothic"/>
            <w14:uncheckedState w14:val="2610" w14:font="MS Gothic"/>
          </w14:checkbox>
        </w:sdtPr>
        <w:sdtContent>
          <w:r w:rsidR="0082089F">
            <w:rPr>
              <w:rFonts w:hint="eastAsia" w:ascii="MS Gothic" w:hAnsi="MS Gothic" w:eastAsia="MS Gothic"/>
            </w:rPr>
            <w:t>☐</w:t>
          </w:r>
        </w:sdtContent>
      </w:sdt>
      <w:r w:rsidR="0082089F">
        <w:t xml:space="preserve"> No</w:t>
      </w:r>
    </w:p>
    <w:p w:rsidR="001A210C" w:rsidP="001A210C" w:rsidRDefault="0044169F" w14:paraId="7FCB563E" w14:textId="133488B6">
      <w:pPr>
        <w:pStyle w:val="ListParagraph"/>
        <w:numPr>
          <w:ilvl w:val="0"/>
          <w:numId w:val="3"/>
        </w:numPr>
        <w:spacing w:line="360" w:lineRule="auto"/>
      </w:pPr>
      <w:r>
        <w:t>Will the computational analysis focus on specific individuals or groups of people?</w:t>
      </w:r>
    </w:p>
    <w:p w:rsidR="0044169F" w:rsidP="0044169F" w:rsidRDefault="00A9152A" w14:paraId="3B6E3F97" w14:textId="582AEE71">
      <w:pPr>
        <w:pStyle w:val="ListParagraph"/>
        <w:spacing w:line="360" w:lineRule="auto"/>
      </w:pPr>
      <w:sdt>
        <w:sdtPr>
          <w:id w:val="-308397629"/>
          <w14:checkbox>
            <w14:checked w14:val="0"/>
            <w14:checkedState w14:val="2612" w14:font="MS Gothic"/>
            <w14:uncheckedState w14:val="2610" w14:font="MS Gothic"/>
          </w14:checkbox>
        </w:sdtPr>
        <w:sdtContent>
          <w:r w:rsidR="005A4043">
            <w:rPr>
              <w:rFonts w:hint="eastAsia" w:ascii="MS Gothic" w:hAnsi="MS Gothic" w:eastAsia="MS Gothic"/>
            </w:rPr>
            <w:t>☐</w:t>
          </w:r>
        </w:sdtContent>
      </w:sdt>
      <w:r w:rsidR="005A4043">
        <w:t xml:space="preserve"> </w:t>
      </w:r>
      <w:r w:rsidR="0044169F">
        <w:t>Yes</w:t>
      </w:r>
    </w:p>
    <w:p w:rsidR="0044169F" w:rsidP="0044169F" w:rsidRDefault="00A9152A" w14:paraId="53B0C494" w14:textId="477D4282">
      <w:pPr>
        <w:pStyle w:val="ListParagraph"/>
        <w:spacing w:line="360" w:lineRule="auto"/>
      </w:pPr>
      <w:sdt>
        <w:sdtPr>
          <w:id w:val="1103296666"/>
          <w14:checkbox>
            <w14:checked w14:val="0"/>
            <w14:checkedState w14:val="2612" w14:font="MS Gothic"/>
            <w14:uncheckedState w14:val="2610" w14:font="MS Gothic"/>
          </w14:checkbox>
        </w:sdtPr>
        <w:sdtContent>
          <w:r w:rsidR="005A4043">
            <w:rPr>
              <w:rFonts w:hint="eastAsia" w:ascii="MS Gothic" w:hAnsi="MS Gothic" w:eastAsia="MS Gothic"/>
            </w:rPr>
            <w:t>☐</w:t>
          </w:r>
        </w:sdtContent>
      </w:sdt>
      <w:r w:rsidR="005A4043">
        <w:t xml:space="preserve"> </w:t>
      </w:r>
      <w:r w:rsidR="0044169F">
        <w:t>No</w:t>
      </w:r>
    </w:p>
    <w:p w:rsidR="005A4043" w:rsidP="00CD62D3" w:rsidRDefault="00CD62D3" w14:paraId="1A17C104" w14:textId="091B470C">
      <w:pPr>
        <w:pStyle w:val="ListParagraph"/>
        <w:numPr>
          <w:ilvl w:val="0"/>
          <w:numId w:val="3"/>
        </w:numPr>
        <w:spacing w:line="360" w:lineRule="auto"/>
      </w:pPr>
      <w:r>
        <w:t>Will you anonymise individuals before you analyse records?</w:t>
      </w:r>
    </w:p>
    <w:p w:rsidR="00300CFF" w:rsidP="00300CFF" w:rsidRDefault="00A9152A" w14:paraId="1D8C23C1" w14:textId="5955725A">
      <w:pPr>
        <w:pStyle w:val="ListParagraph"/>
        <w:spacing w:line="360" w:lineRule="auto"/>
      </w:pPr>
      <w:sdt>
        <w:sdtPr>
          <w:id w:val="-87167075"/>
          <w14:checkbox>
            <w14:checked w14:val="0"/>
            <w14:checkedState w14:val="2612" w14:font="MS Gothic"/>
            <w14:uncheckedState w14:val="2610" w14:font="MS Gothic"/>
          </w14:checkbox>
        </w:sdtPr>
        <w:sdtContent>
          <w:r w:rsidR="00300CFF">
            <w:rPr>
              <w:rFonts w:hint="eastAsia" w:ascii="MS Gothic" w:hAnsi="MS Gothic" w:eastAsia="MS Gothic"/>
            </w:rPr>
            <w:t>☐</w:t>
          </w:r>
        </w:sdtContent>
      </w:sdt>
      <w:r w:rsidR="00300CFF">
        <w:t xml:space="preserve"> Yes </w:t>
      </w:r>
    </w:p>
    <w:p w:rsidR="00300CFF" w:rsidP="00300CFF" w:rsidRDefault="00A9152A" w14:paraId="31B2EC93" w14:textId="6D30E6FC">
      <w:pPr>
        <w:pStyle w:val="ListParagraph"/>
        <w:spacing w:line="360" w:lineRule="auto"/>
      </w:pPr>
      <w:sdt>
        <w:sdtPr>
          <w:id w:val="-284660765"/>
          <w14:checkbox>
            <w14:checked w14:val="0"/>
            <w14:checkedState w14:val="2612" w14:font="MS Gothic"/>
            <w14:uncheckedState w14:val="2610" w14:font="MS Gothic"/>
          </w14:checkbox>
        </w:sdtPr>
        <w:sdtContent>
          <w:r w:rsidR="00300CFF">
            <w:rPr>
              <w:rFonts w:hint="eastAsia" w:ascii="MS Gothic" w:hAnsi="MS Gothic" w:eastAsia="MS Gothic"/>
            </w:rPr>
            <w:t>☐</w:t>
          </w:r>
        </w:sdtContent>
      </w:sdt>
      <w:r w:rsidR="00300CFF">
        <w:t xml:space="preserve"> No</w:t>
      </w:r>
    </w:p>
    <w:p w:rsidRPr="00674779" w:rsidR="00300CFF" w:rsidP="00423924" w:rsidRDefault="00674779" w14:paraId="74578926" w14:textId="250C8633">
      <w:pPr>
        <w:pStyle w:val="ListParagraph"/>
        <w:numPr>
          <w:ilvl w:val="0"/>
          <w:numId w:val="3"/>
        </w:numPr>
        <w:spacing w:line="360" w:lineRule="auto"/>
      </w:pPr>
      <w:r>
        <w:t>How will you prevent anonymised people from being re-identified?</w:t>
      </w:r>
      <w:r>
        <w:br/>
      </w:r>
      <w:r w:rsidRPr="4EF7A951">
        <w:rPr>
          <w:i/>
          <w:iCs/>
        </w:rPr>
        <w:t>This is referred to as jigsaw identification. This involves putting together information in a way that identifies individuals even if they have been anonymised. Please describe the actions you will take to reduce the ability to identify individuals after they have been anonymised.</w:t>
      </w:r>
    </w:p>
    <w:sdt>
      <w:sdtPr>
        <w:id w:val="536398061"/>
        <w:placeholder>
          <w:docPart w:val="DefaultPlaceholder_-1854013440"/>
        </w:placeholder>
        <w:showingPlcHdr/>
        <w:text w:multiLine="1"/>
      </w:sdtPr>
      <w:sdtContent>
        <w:p w:rsidR="00674779" w:rsidP="0082089F" w:rsidRDefault="0082089F" w14:paraId="4715FC98" w14:textId="40C9F671">
          <w:pPr>
            <w:spacing w:line="360" w:lineRule="auto"/>
          </w:pPr>
          <w:r w:rsidRPr="00216AA2">
            <w:rPr>
              <w:rStyle w:val="PlaceholderText"/>
            </w:rPr>
            <w:t>Click or tap here to enter text.</w:t>
          </w:r>
        </w:p>
      </w:sdtContent>
    </w:sdt>
    <w:p w:rsidR="0082089F" w:rsidP="0082089F" w:rsidRDefault="0082089F" w14:paraId="0A20DB65" w14:textId="77777777">
      <w:pPr>
        <w:spacing w:line="360" w:lineRule="auto"/>
      </w:pPr>
    </w:p>
    <w:p w:rsidR="0082089F" w:rsidP="0082089F" w:rsidRDefault="0082089F" w14:paraId="2A36C656" w14:textId="77777777">
      <w:pPr>
        <w:spacing w:line="360" w:lineRule="auto"/>
      </w:pPr>
    </w:p>
    <w:p w:rsidR="00D123A2" w:rsidRDefault="00D123A2" w14:paraId="250F546D" w14:textId="3F8E36B2"/>
    <w:p w:rsidR="0082089F" w:rsidP="00D26475" w:rsidRDefault="00D26475" w14:paraId="712A3A9F" w14:textId="70A17647">
      <w:pPr>
        <w:pStyle w:val="Heading2"/>
        <w:spacing w:line="360" w:lineRule="auto"/>
      </w:pPr>
      <w:r>
        <w:t xml:space="preserve">Anti-Discriminatory Harm </w:t>
      </w:r>
    </w:p>
    <w:p w:rsidRPr="00D26475" w:rsidR="00D26475" w:rsidP="00D26475" w:rsidRDefault="00D26475" w14:paraId="0C74AECA" w14:textId="0DBFEC09">
      <w:pPr>
        <w:spacing w:line="360" w:lineRule="auto"/>
      </w:pPr>
      <w:r w:rsidRPr="00D26475">
        <w:t>Outcomes of analysis should not cause direct discriminatory harm and reasonable steps should be taken by the re-user to avoid introducing or compounding bias.</w:t>
      </w:r>
    </w:p>
    <w:p w:rsidR="0082089F" w:rsidP="00C45EC6" w:rsidRDefault="00C45EC6" w14:paraId="40D4517A" w14:textId="70943A71">
      <w:pPr>
        <w:pStyle w:val="ListParagraph"/>
        <w:numPr>
          <w:ilvl w:val="0"/>
          <w:numId w:val="3"/>
        </w:numPr>
        <w:spacing w:line="360" w:lineRule="auto"/>
      </w:pPr>
      <w:r>
        <w:t>Licence holders must take actions to prevent discriminatory harm. Do you accept this licence term?</w:t>
      </w:r>
    </w:p>
    <w:p w:rsidR="00C45EC6" w:rsidP="00C45EC6" w:rsidRDefault="00A9152A" w14:paraId="7C25F481" w14:textId="2AC46CCA">
      <w:pPr>
        <w:pStyle w:val="ListParagraph"/>
        <w:spacing w:line="360" w:lineRule="auto"/>
      </w:pPr>
      <w:sdt>
        <w:sdtPr>
          <w:id w:val="-584611294"/>
          <w14:checkbox>
            <w14:checked w14:val="0"/>
            <w14:checkedState w14:val="2612" w14:font="MS Gothic"/>
            <w14:uncheckedState w14:val="2610" w14:font="MS Gothic"/>
          </w14:checkbox>
        </w:sdtPr>
        <w:sdtContent>
          <w:r w:rsidR="00C45EC6">
            <w:rPr>
              <w:rFonts w:hint="eastAsia" w:ascii="MS Gothic" w:hAnsi="MS Gothic" w:eastAsia="MS Gothic"/>
            </w:rPr>
            <w:t>☐</w:t>
          </w:r>
        </w:sdtContent>
      </w:sdt>
      <w:r w:rsidR="00C45EC6">
        <w:t xml:space="preserve"> Yes</w:t>
      </w:r>
    </w:p>
    <w:p w:rsidR="00C45EC6" w:rsidP="00C45EC6" w:rsidRDefault="00A9152A" w14:paraId="37CF7AC5" w14:textId="5404ED85">
      <w:pPr>
        <w:pStyle w:val="ListParagraph"/>
        <w:spacing w:line="360" w:lineRule="auto"/>
      </w:pPr>
      <w:sdt>
        <w:sdtPr>
          <w:id w:val="681248338"/>
          <w14:checkbox>
            <w14:checked w14:val="0"/>
            <w14:checkedState w14:val="2612" w14:font="MS Gothic"/>
            <w14:uncheckedState w14:val="2610" w14:font="MS Gothic"/>
          </w14:checkbox>
        </w:sdtPr>
        <w:sdtContent>
          <w:r w:rsidR="00FD68A8">
            <w:rPr>
              <w:rFonts w:hint="eastAsia" w:ascii="MS Gothic" w:hAnsi="MS Gothic" w:eastAsia="MS Gothic"/>
            </w:rPr>
            <w:t>☐</w:t>
          </w:r>
        </w:sdtContent>
      </w:sdt>
      <w:r w:rsidR="00FD68A8">
        <w:t xml:space="preserve"> </w:t>
      </w:r>
      <w:r w:rsidR="00C45EC6">
        <w:t>No</w:t>
      </w:r>
    </w:p>
    <w:p w:rsidR="00442948" w:rsidP="00D123A2" w:rsidRDefault="00D123A2" w14:paraId="269D1695" w14:textId="77777777">
      <w:pPr>
        <w:pStyle w:val="ListParagraph"/>
        <w:numPr>
          <w:ilvl w:val="0"/>
          <w:numId w:val="3"/>
        </w:numPr>
        <w:spacing w:line="360" w:lineRule="auto"/>
      </w:pPr>
      <w:r>
        <w:t>Please describe how you will monitor for and address any harmful outcomes including:</w:t>
      </w:r>
    </w:p>
    <w:p w:rsidR="00442948" w:rsidP="00442948" w:rsidRDefault="00D123A2" w14:paraId="4A716E1E" w14:textId="77777777">
      <w:pPr>
        <w:pStyle w:val="ListParagraph"/>
        <w:numPr>
          <w:ilvl w:val="1"/>
          <w:numId w:val="3"/>
        </w:numPr>
        <w:spacing w:line="360" w:lineRule="auto"/>
      </w:pPr>
      <w:r>
        <w:t>misleading analysis or conclusions</w:t>
      </w:r>
    </w:p>
    <w:p w:rsidR="00D123A2" w:rsidP="00442948" w:rsidRDefault="00D123A2" w14:paraId="18731CA9" w14:textId="3BE7E60E">
      <w:pPr>
        <w:pStyle w:val="ListParagraph"/>
        <w:numPr>
          <w:ilvl w:val="1"/>
          <w:numId w:val="3"/>
        </w:numPr>
        <w:spacing w:line="360" w:lineRule="auto"/>
      </w:pPr>
      <w:r>
        <w:t xml:space="preserve"> discrimination against individuals or communities</w:t>
      </w:r>
    </w:p>
    <w:sdt>
      <w:sdtPr>
        <w:id w:val="-2111727274"/>
        <w:placeholder>
          <w:docPart w:val="DefaultPlaceholder_-1854013440"/>
        </w:placeholder>
        <w:showingPlcHdr/>
        <w:text w:multiLine="1"/>
      </w:sdtPr>
      <w:sdtContent>
        <w:p w:rsidR="00442948" w:rsidP="00442948" w:rsidRDefault="00442948" w14:paraId="47EAED66" w14:textId="6C62C858">
          <w:pPr>
            <w:spacing w:line="360" w:lineRule="auto"/>
          </w:pPr>
          <w:r w:rsidRPr="00216AA2">
            <w:rPr>
              <w:rStyle w:val="PlaceholderText"/>
            </w:rPr>
            <w:t>Click or tap here to enter text.</w:t>
          </w:r>
        </w:p>
      </w:sdtContent>
    </w:sdt>
    <w:p w:rsidR="00FD68A8" w:rsidP="0016158B" w:rsidRDefault="00FD68A8" w14:paraId="442EAE6C" w14:textId="77777777">
      <w:pPr>
        <w:spacing w:line="360" w:lineRule="auto"/>
      </w:pPr>
    </w:p>
    <w:p w:rsidR="00060E54" w:rsidRDefault="00060E54" w14:paraId="7B9292E9" w14:textId="196972BC">
      <w:r>
        <w:br w:type="page"/>
      </w:r>
    </w:p>
    <w:p w:rsidR="00E5693D" w:rsidP="00F729A9" w:rsidRDefault="00E5693D" w14:paraId="01B0C36E" w14:textId="6F9B2CA1">
      <w:pPr>
        <w:pStyle w:val="Heading2"/>
        <w:spacing w:line="360" w:lineRule="auto"/>
      </w:pPr>
      <w:r>
        <w:t xml:space="preserve">Anti-bias </w:t>
      </w:r>
    </w:p>
    <w:p w:rsidR="00080B12" w:rsidP="00F729A9" w:rsidRDefault="008C5F3F" w14:paraId="3B26EDBC" w14:textId="3B950BAA">
      <w:pPr>
        <w:spacing w:line="360" w:lineRule="auto"/>
      </w:pPr>
      <w:r>
        <w:t xml:space="preserve">Re-users have responsibility to operate effective governance to ensure that bias does not enter the process over </w:t>
      </w:r>
      <w:proofErr w:type="gramStart"/>
      <w:r>
        <w:t>time</w:t>
      </w:r>
      <w:proofErr w:type="gramEnd"/>
    </w:p>
    <w:p w:rsidR="008C5F3F" w:rsidP="00F729A9" w:rsidRDefault="000C1C52" w14:paraId="05873B9E" w14:textId="5B1CA7C2">
      <w:pPr>
        <w:pStyle w:val="ListParagraph"/>
        <w:numPr>
          <w:ilvl w:val="0"/>
          <w:numId w:val="3"/>
        </w:numPr>
        <w:spacing w:line="360" w:lineRule="auto"/>
      </w:pPr>
      <w:r>
        <w:t xml:space="preserve">Licence holders must </w:t>
      </w:r>
      <w:r w:rsidR="0012028D">
        <w:t xml:space="preserve">ensure bias does not enter their </w:t>
      </w:r>
      <w:r w:rsidR="00781A82">
        <w:t>process. Do you agree with this licence term?</w:t>
      </w:r>
    </w:p>
    <w:p w:rsidR="00781A82" w:rsidP="00F729A9" w:rsidRDefault="00A9152A" w14:paraId="7EEEB005" w14:textId="242AAC98">
      <w:pPr>
        <w:pStyle w:val="ListParagraph"/>
        <w:spacing w:line="360" w:lineRule="auto"/>
      </w:pPr>
      <w:sdt>
        <w:sdtPr>
          <w:id w:val="-152214686"/>
          <w14:checkbox>
            <w14:checked w14:val="0"/>
            <w14:checkedState w14:val="2612" w14:font="MS Gothic"/>
            <w14:uncheckedState w14:val="2610" w14:font="MS Gothic"/>
          </w14:checkbox>
        </w:sdtPr>
        <w:sdtContent>
          <w:r w:rsidR="0026045E">
            <w:rPr>
              <w:rFonts w:hint="eastAsia" w:ascii="MS Gothic" w:hAnsi="MS Gothic" w:eastAsia="MS Gothic"/>
            </w:rPr>
            <w:t>☐</w:t>
          </w:r>
        </w:sdtContent>
      </w:sdt>
      <w:r w:rsidR="0026045E">
        <w:t xml:space="preserve"> </w:t>
      </w:r>
      <w:r w:rsidR="00E41573">
        <w:t>Yes</w:t>
      </w:r>
    </w:p>
    <w:p w:rsidR="00E41573" w:rsidP="00F729A9" w:rsidRDefault="00A9152A" w14:paraId="4CA404E2" w14:textId="573ADCBD">
      <w:pPr>
        <w:pStyle w:val="ListParagraph"/>
        <w:spacing w:line="360" w:lineRule="auto"/>
      </w:pPr>
      <w:sdt>
        <w:sdtPr>
          <w:id w:val="-1676109807"/>
          <w14:checkbox>
            <w14:checked w14:val="0"/>
            <w14:checkedState w14:val="2612" w14:font="MS Gothic"/>
            <w14:uncheckedState w14:val="2610" w14:font="MS Gothic"/>
          </w14:checkbox>
        </w:sdtPr>
        <w:sdtContent>
          <w:r w:rsidR="0026045E">
            <w:rPr>
              <w:rFonts w:hint="eastAsia" w:ascii="MS Gothic" w:hAnsi="MS Gothic" w:eastAsia="MS Gothic"/>
            </w:rPr>
            <w:t>☐</w:t>
          </w:r>
        </w:sdtContent>
      </w:sdt>
      <w:r w:rsidR="0026045E">
        <w:t xml:space="preserve"> </w:t>
      </w:r>
      <w:r w:rsidR="00E41573">
        <w:t>No</w:t>
      </w:r>
    </w:p>
    <w:p w:rsidR="00E41573" w:rsidP="00F729A9" w:rsidRDefault="00060E54" w14:paraId="4F6DF60E" w14:textId="2117E825">
      <w:pPr>
        <w:pStyle w:val="ListParagraph"/>
        <w:numPr>
          <w:ilvl w:val="0"/>
          <w:numId w:val="3"/>
        </w:numPr>
        <w:spacing w:line="360" w:lineRule="auto"/>
      </w:pPr>
      <w:r>
        <w:t>Will you regularly review algorithms for bias?</w:t>
      </w:r>
    </w:p>
    <w:p w:rsidR="00060E54" w:rsidP="00F729A9" w:rsidRDefault="00A9152A" w14:paraId="63421250" w14:textId="4800BA86">
      <w:pPr>
        <w:pStyle w:val="ListParagraph"/>
        <w:spacing w:line="360" w:lineRule="auto"/>
      </w:pPr>
      <w:sdt>
        <w:sdtPr>
          <w:id w:val="1105309916"/>
          <w14:checkbox>
            <w14:checked w14:val="0"/>
            <w14:checkedState w14:val="2612" w14:font="MS Gothic"/>
            <w14:uncheckedState w14:val="2610" w14:font="MS Gothic"/>
          </w14:checkbox>
        </w:sdtPr>
        <w:sdtContent>
          <w:r w:rsidR="0026045E">
            <w:rPr>
              <w:rFonts w:hint="eastAsia" w:ascii="MS Gothic" w:hAnsi="MS Gothic" w:eastAsia="MS Gothic"/>
            </w:rPr>
            <w:t>☐</w:t>
          </w:r>
        </w:sdtContent>
      </w:sdt>
      <w:r w:rsidR="0026045E">
        <w:t xml:space="preserve"> </w:t>
      </w:r>
      <w:r w:rsidR="00060E54">
        <w:t>Yes</w:t>
      </w:r>
    </w:p>
    <w:p w:rsidR="00060E54" w:rsidP="00F729A9" w:rsidRDefault="00A9152A" w14:paraId="3A645110" w14:textId="243D5C4F">
      <w:pPr>
        <w:pStyle w:val="ListParagraph"/>
        <w:spacing w:line="360" w:lineRule="auto"/>
      </w:pPr>
      <w:sdt>
        <w:sdtPr>
          <w:id w:val="-1268921581"/>
          <w14:checkbox>
            <w14:checked w14:val="0"/>
            <w14:checkedState w14:val="2612" w14:font="MS Gothic"/>
            <w14:uncheckedState w14:val="2610" w14:font="MS Gothic"/>
          </w14:checkbox>
        </w:sdtPr>
        <w:sdtContent>
          <w:r w:rsidR="0026045E">
            <w:rPr>
              <w:rFonts w:hint="eastAsia" w:ascii="MS Gothic" w:hAnsi="MS Gothic" w:eastAsia="MS Gothic"/>
            </w:rPr>
            <w:t>☐</w:t>
          </w:r>
        </w:sdtContent>
      </w:sdt>
      <w:r w:rsidR="0026045E">
        <w:t xml:space="preserve"> </w:t>
      </w:r>
      <w:r w:rsidR="00060E54">
        <w:t>No</w:t>
      </w:r>
    </w:p>
    <w:p w:rsidR="0026045E" w:rsidP="00F729A9" w:rsidRDefault="00F729A9" w14:paraId="02192E65" w14:textId="1FCBFC1D">
      <w:pPr>
        <w:pStyle w:val="ListParagraph"/>
        <w:numPr>
          <w:ilvl w:val="0"/>
          <w:numId w:val="3"/>
        </w:numPr>
        <w:spacing w:line="360" w:lineRule="auto"/>
      </w:pPr>
      <w:r>
        <w:t xml:space="preserve">Please describe how you will regularly monitor for </w:t>
      </w:r>
      <w:proofErr w:type="gramStart"/>
      <w:r>
        <w:t>bias</w:t>
      </w:r>
      <w:proofErr w:type="gramEnd"/>
    </w:p>
    <w:sdt>
      <w:sdtPr>
        <w:id w:val="1005023414"/>
        <w:placeholder>
          <w:docPart w:val="DefaultPlaceholder_-1854013440"/>
        </w:placeholder>
        <w:showingPlcHdr/>
        <w:text w:multiLine="1"/>
      </w:sdtPr>
      <w:sdtContent>
        <w:p w:rsidR="008C5F3F" w:rsidP="0CB65318" w:rsidRDefault="00F729A9" w14:paraId="337D63A2" w14:textId="3C2972F7">
          <w:pPr>
            <w:spacing w:line="360" w:lineRule="auto"/>
          </w:pPr>
          <w:r w:rsidRPr="0CB65318">
            <w:rPr>
              <w:rStyle w:val="PlaceholderText"/>
            </w:rPr>
            <w:t>Click or tap here to enter text.</w:t>
          </w:r>
        </w:p>
      </w:sdtContent>
    </w:sdt>
    <w:p w:rsidR="00F729A9" w:rsidP="00080B12" w:rsidRDefault="00F729A9" w14:paraId="2C2136E2" w14:textId="77777777">
      <w:pPr>
        <w:rPr>
          <w:del w:author="Rees Jones, Rose" w:date="2023-12-01T10:36:00Z" w:id="6"/>
        </w:rPr>
      </w:pPr>
    </w:p>
    <w:p w:rsidR="00F729A9" w:rsidP="00080B12" w:rsidRDefault="00F729A9" w14:paraId="5C1FF46F" w14:textId="77777777"/>
    <w:p w:rsidR="00F729A9" w:rsidP="00D401AA" w:rsidRDefault="00F729A9" w14:paraId="7D732158" w14:textId="77777777">
      <w:pPr>
        <w:spacing w:line="360" w:lineRule="auto"/>
      </w:pPr>
    </w:p>
    <w:p w:rsidR="00F729A9" w:rsidP="00D401AA" w:rsidRDefault="00D401AA" w14:paraId="74564448" w14:textId="0D9CDAA7">
      <w:pPr>
        <w:pStyle w:val="ListParagraph"/>
        <w:numPr>
          <w:ilvl w:val="0"/>
          <w:numId w:val="3"/>
        </w:numPr>
        <w:spacing w:line="360" w:lineRule="auto"/>
      </w:pPr>
      <w:r>
        <w:t>Do you have a code of ethics?</w:t>
      </w:r>
    </w:p>
    <w:p w:rsidR="00D401AA" w:rsidP="00D401AA" w:rsidRDefault="00A9152A" w14:paraId="3664C321" w14:textId="6AC4BFA0">
      <w:pPr>
        <w:pStyle w:val="ListParagraph"/>
        <w:spacing w:line="360" w:lineRule="auto"/>
      </w:pPr>
      <w:sdt>
        <w:sdtPr>
          <w:id w:val="-444311904"/>
          <w14:checkbox>
            <w14:checked w14:val="0"/>
            <w14:checkedState w14:val="2612" w14:font="MS Gothic"/>
            <w14:uncheckedState w14:val="2610" w14:font="MS Gothic"/>
          </w14:checkbox>
        </w:sdtPr>
        <w:sdtContent>
          <w:r w:rsidR="00D401AA">
            <w:rPr>
              <w:rFonts w:hint="eastAsia" w:ascii="MS Gothic" w:hAnsi="MS Gothic" w:eastAsia="MS Gothic"/>
            </w:rPr>
            <w:t>☐</w:t>
          </w:r>
        </w:sdtContent>
      </w:sdt>
      <w:r w:rsidR="00D401AA">
        <w:t xml:space="preserve"> Yes</w:t>
      </w:r>
    </w:p>
    <w:p w:rsidR="00D401AA" w:rsidP="00D401AA" w:rsidRDefault="00A9152A" w14:paraId="6BE4C21D" w14:textId="28FD5EA5">
      <w:pPr>
        <w:pStyle w:val="ListParagraph"/>
        <w:spacing w:line="360" w:lineRule="auto"/>
      </w:pPr>
      <w:sdt>
        <w:sdtPr>
          <w:id w:val="1538386272"/>
          <w14:checkbox>
            <w14:checked w14:val="0"/>
            <w14:checkedState w14:val="2612" w14:font="MS Gothic"/>
            <w14:uncheckedState w14:val="2610" w14:font="MS Gothic"/>
          </w14:checkbox>
        </w:sdtPr>
        <w:sdtContent>
          <w:r w:rsidR="00D401AA">
            <w:rPr>
              <w:rFonts w:hint="eastAsia" w:ascii="MS Gothic" w:hAnsi="MS Gothic" w:eastAsia="MS Gothic"/>
            </w:rPr>
            <w:t>☐</w:t>
          </w:r>
        </w:sdtContent>
      </w:sdt>
      <w:r w:rsidR="00D401AA">
        <w:t xml:space="preserve"> No</w:t>
      </w:r>
    </w:p>
    <w:p w:rsidR="00D401AA" w:rsidP="0026241C" w:rsidRDefault="0026241C" w14:paraId="5A23F735" w14:textId="07C9D5B6">
      <w:pPr>
        <w:pStyle w:val="ListParagraph"/>
        <w:numPr>
          <w:ilvl w:val="0"/>
          <w:numId w:val="3"/>
        </w:numPr>
        <w:spacing w:line="360" w:lineRule="auto"/>
      </w:pPr>
      <w:r>
        <w:t>Does an impartial party review your work against an ethical framework?</w:t>
      </w:r>
    </w:p>
    <w:p w:rsidRPr="0026597A" w:rsidR="0026597A" w:rsidP="6689B580" w:rsidRDefault="0026597A" w14:paraId="05882DAB" w14:textId="2F24D7AE">
      <w:pPr>
        <w:pStyle w:val="ListParagraph"/>
        <w:spacing w:line="360" w:lineRule="auto"/>
        <w:rPr>
          <w:i/>
          <w:iCs/>
        </w:rPr>
      </w:pPr>
      <w:r w:rsidRPr="6689B580">
        <w:rPr>
          <w:i/>
          <w:iCs/>
        </w:rPr>
        <w:t>For example</w:t>
      </w:r>
      <w:r w:rsidRPr="6689B580" w:rsidR="055935E4">
        <w:rPr>
          <w:i/>
          <w:iCs/>
        </w:rPr>
        <w:t>,</w:t>
      </w:r>
      <w:r w:rsidRPr="6689B580">
        <w:rPr>
          <w:i/>
          <w:iCs/>
        </w:rPr>
        <w:t xml:space="preserve"> an Ethics Advisory Board (EAB) or Research Ethics Committee (REC)</w:t>
      </w:r>
    </w:p>
    <w:p w:rsidR="00B50750" w:rsidP="00B50750" w:rsidRDefault="00A9152A" w14:paraId="4EB76D46" w14:textId="6C704B33">
      <w:pPr>
        <w:pStyle w:val="ListParagraph"/>
        <w:spacing w:line="360" w:lineRule="auto"/>
      </w:pPr>
      <w:sdt>
        <w:sdtPr>
          <w:id w:val="1804269307"/>
          <w14:checkbox>
            <w14:checked w14:val="0"/>
            <w14:checkedState w14:val="2612" w14:font="MS Gothic"/>
            <w14:uncheckedState w14:val="2610" w14:font="MS Gothic"/>
          </w14:checkbox>
        </w:sdtPr>
        <w:sdtContent>
          <w:r w:rsidR="00B50750">
            <w:rPr>
              <w:rFonts w:hint="eastAsia" w:ascii="MS Gothic" w:hAnsi="MS Gothic" w:eastAsia="MS Gothic"/>
            </w:rPr>
            <w:t>☐</w:t>
          </w:r>
        </w:sdtContent>
      </w:sdt>
      <w:r w:rsidR="00B50750">
        <w:t xml:space="preserve"> Yes</w:t>
      </w:r>
    </w:p>
    <w:p w:rsidR="00B50750" w:rsidP="00B50750" w:rsidRDefault="00A9152A" w14:paraId="10536031" w14:textId="062D4464">
      <w:pPr>
        <w:pStyle w:val="ListParagraph"/>
        <w:spacing w:line="360" w:lineRule="auto"/>
      </w:pPr>
      <w:sdt>
        <w:sdtPr>
          <w:id w:val="714628668"/>
          <w14:checkbox>
            <w14:checked w14:val="0"/>
            <w14:checkedState w14:val="2612" w14:font="MS Gothic"/>
            <w14:uncheckedState w14:val="2610" w14:font="MS Gothic"/>
          </w14:checkbox>
        </w:sdtPr>
        <w:sdtContent>
          <w:r w:rsidR="00B50750">
            <w:rPr>
              <w:rFonts w:hint="eastAsia" w:ascii="MS Gothic" w:hAnsi="MS Gothic" w:eastAsia="MS Gothic"/>
            </w:rPr>
            <w:t>☐</w:t>
          </w:r>
        </w:sdtContent>
      </w:sdt>
      <w:r w:rsidR="00B50750">
        <w:t xml:space="preserve"> No</w:t>
      </w:r>
    </w:p>
    <w:p w:rsidR="00B50750" w:rsidP="001B2890" w:rsidRDefault="001B2890" w14:paraId="10B92A19" w14:textId="4FB94F1B">
      <w:pPr>
        <w:pStyle w:val="ListParagraph"/>
        <w:numPr>
          <w:ilvl w:val="0"/>
          <w:numId w:val="3"/>
        </w:numPr>
        <w:spacing w:line="360" w:lineRule="auto"/>
      </w:pPr>
      <w:r>
        <w:t xml:space="preserve">Please describe any ethical governance structures you have in </w:t>
      </w:r>
      <w:proofErr w:type="gramStart"/>
      <w:r>
        <w:t>place</w:t>
      </w:r>
      <w:proofErr w:type="gramEnd"/>
    </w:p>
    <w:sdt>
      <w:sdtPr>
        <w:id w:val="-1522698439"/>
        <w:placeholder>
          <w:docPart w:val="DefaultPlaceholder_-1854013440"/>
        </w:placeholder>
        <w:showingPlcHdr/>
        <w:text w:multiLine="1"/>
      </w:sdtPr>
      <w:sdtContent>
        <w:p w:rsidR="00E641EF" w:rsidP="00EE5C83" w:rsidRDefault="001B2890" w14:paraId="1E137478" w14:textId="24BD1BD5">
          <w:pPr>
            <w:pStyle w:val="ListParagraph"/>
            <w:spacing w:line="360" w:lineRule="auto"/>
          </w:pPr>
          <w:r w:rsidRPr="00216AA2">
            <w:rPr>
              <w:rStyle w:val="PlaceholderText"/>
            </w:rPr>
            <w:t>Click or tap here to enter text.</w:t>
          </w:r>
        </w:p>
      </w:sdtContent>
    </w:sdt>
    <w:p w:rsidR="00E641EF" w:rsidP="005B6373" w:rsidRDefault="000F7044" w14:paraId="6EC7D9A4" w14:textId="183957DA">
      <w:pPr>
        <w:pStyle w:val="Heading2"/>
        <w:spacing w:line="360" w:lineRule="auto"/>
      </w:pPr>
      <w:r>
        <w:t xml:space="preserve">Personal Privacy </w:t>
      </w:r>
    </w:p>
    <w:p w:rsidR="000F7044" w:rsidP="1D1F9DF9" w:rsidRDefault="000F7044" w14:paraId="466F0A50" w14:textId="1257396F">
      <w:pPr>
        <w:rPr>
          <w:rFonts w:ascii="Calibri" w:hAnsi="Calibri" w:eastAsia="Calibri" w:cs="Calibri"/>
        </w:rPr>
      </w:pPr>
      <w:r>
        <w:t xml:space="preserve">Re-users should </w:t>
      </w:r>
      <w:r w:rsidR="009042D3">
        <w:t>satisfy themselves that their</w:t>
      </w:r>
      <w:r>
        <w:t xml:space="preserve"> practices </w:t>
      </w:r>
      <w:r w:rsidR="009042D3">
        <w:t xml:space="preserve">comply with </w:t>
      </w:r>
      <w:r>
        <w:t xml:space="preserve">the standards set out in the DPA and UK GDPR </w:t>
      </w:r>
      <w:r w:rsidR="573F7745">
        <w:t>regarding</w:t>
      </w:r>
      <w:r>
        <w:t xml:space="preserve"> data security and data subjects’ rights, regardless of their location</w:t>
      </w:r>
      <w:r w:rsidR="41C2220E">
        <w:t xml:space="preserve">. </w:t>
      </w:r>
    </w:p>
    <w:p w:rsidR="000F7044" w:rsidP="1D1F9DF9" w:rsidRDefault="41C2220E" w14:paraId="29C27A4C" w14:textId="6365298F">
      <w:pPr>
        <w:rPr>
          <w:rFonts w:ascii="Calibri" w:hAnsi="Calibri" w:eastAsia="Calibri" w:cs="Calibri"/>
        </w:rPr>
      </w:pPr>
      <w:r>
        <w:t>Please note that this licence:</w:t>
      </w:r>
    </w:p>
    <w:p w:rsidR="000F7044" w:rsidP="1D1F9DF9" w:rsidRDefault="41C2220E" w14:paraId="41DBC7C7" w14:textId="77777777">
      <w:pPr>
        <w:pStyle w:val="ListParagraph"/>
        <w:numPr>
          <w:ilvl w:val="0"/>
          <w:numId w:val="18"/>
        </w:numPr>
        <w:rPr>
          <w:rFonts w:ascii="Calibri" w:hAnsi="Calibri" w:eastAsia="Calibri" w:cs="Calibri"/>
        </w:rPr>
      </w:pPr>
      <w:r>
        <w:t xml:space="preserve"> is not a data sharing agreement for personal </w:t>
      </w:r>
      <w:proofErr w:type="gramStart"/>
      <w:r>
        <w:t>data</w:t>
      </w:r>
      <w:proofErr w:type="gramEnd"/>
    </w:p>
    <w:p w:rsidR="0CB65318" w:rsidP="1D1F9DF9" w:rsidRDefault="41C2220E" w14:paraId="58C7746B" w14:textId="20ADCA9D">
      <w:pPr>
        <w:pStyle w:val="ListParagraph"/>
        <w:numPr>
          <w:ilvl w:val="0"/>
          <w:numId w:val="18"/>
        </w:numPr>
        <w:rPr>
          <w:rFonts w:ascii="Calibri" w:hAnsi="Calibri" w:eastAsia="Calibri" w:cs="Calibri"/>
        </w:rPr>
      </w:pPr>
      <w:r>
        <w:t xml:space="preserve"> is not a processing agreement for personal </w:t>
      </w:r>
      <w:proofErr w:type="gramStart"/>
      <w:r>
        <w:t>data</w:t>
      </w:r>
      <w:proofErr w:type="gramEnd"/>
    </w:p>
    <w:p w:rsidR="4425CECD" w:rsidP="1D1F9DF9" w:rsidRDefault="4425CECD" w14:paraId="062CA1D9" w14:textId="05AD22F1">
      <w:pPr>
        <w:rPr>
          <w:rFonts w:ascii="Calibri" w:hAnsi="Calibri" w:eastAsia="Calibri" w:cs="Calibri"/>
        </w:rPr>
      </w:pPr>
      <w:r>
        <w:t>You can read more about the</w:t>
      </w:r>
      <w:r w:rsidR="0F13AEA5">
        <w:t xml:space="preserve"> licencing framework on </w:t>
      </w:r>
      <w:hyperlink r:id="rId17">
        <w:r w:rsidRPr="1D1F9DF9" w:rsidR="0F13AEA5">
          <w:rPr>
            <w:rStyle w:val="Hyperlink"/>
          </w:rPr>
          <w:t>the Find Case Law site</w:t>
        </w:r>
      </w:hyperlink>
    </w:p>
    <w:p w:rsidR="338AA26A" w:rsidP="1D1F9DF9" w:rsidRDefault="7A4B1FB6" w14:paraId="094EBCB6" w14:textId="77F682C9">
      <w:pPr>
        <w:pStyle w:val="ListParagraph"/>
        <w:numPr>
          <w:ilvl w:val="0"/>
          <w:numId w:val="3"/>
        </w:numPr>
        <w:rPr>
          <w:rFonts w:ascii="Calibri" w:hAnsi="Calibri" w:eastAsia="Calibri" w:cs="Calibri"/>
        </w:rPr>
      </w:pPr>
      <w:r>
        <w:t xml:space="preserve">Please describe any personal </w:t>
      </w:r>
      <w:r w:rsidR="4E479275">
        <w:t xml:space="preserve">privacy or </w:t>
      </w:r>
      <w:r>
        <w:t>data protection regimes you are complying with</w:t>
      </w:r>
      <w:r w:rsidR="35D48707">
        <w:t xml:space="preserve">. </w:t>
      </w:r>
      <w:r>
        <w:br/>
      </w:r>
      <w:r w:rsidRPr="012B83EC" w:rsidR="2AE0CABA">
        <w:rPr>
          <w:i/>
          <w:iCs/>
        </w:rPr>
        <w:t>Example</w:t>
      </w:r>
      <w:r w:rsidRPr="012B83EC" w:rsidR="338AA26A">
        <w:rPr>
          <w:i/>
          <w:iCs/>
        </w:rPr>
        <w:t xml:space="preserve"> regimes include UK General Data Protection Regulations (UKGDPR) or UK Data Protection Act</w:t>
      </w:r>
    </w:p>
    <w:p w:rsidR="338AA26A" w:rsidP="1D1F9DF9" w:rsidRDefault="338AA26A" w14:paraId="15DA31B5" w14:textId="16EAB26F">
      <w:pPr>
        <w:spacing w:line="360" w:lineRule="auto"/>
        <w:rPr>
          <w:rFonts w:ascii="Calibri" w:hAnsi="Calibri" w:eastAsia="Calibri" w:cs="Calibri"/>
          <w:color w:val="808080" w:themeColor="background1" w:themeShade="80"/>
        </w:rPr>
      </w:pPr>
      <w:r w:rsidRPr="012B83EC">
        <w:rPr>
          <w:rFonts w:ascii="Calibri" w:hAnsi="Calibri" w:eastAsia="Calibri" w:cs="Calibri"/>
          <w:color w:val="808080" w:themeColor="background1" w:themeShade="80"/>
        </w:rPr>
        <w:t>Click or tap here to enter text.</w:t>
      </w:r>
    </w:p>
    <w:p w:rsidR="1D1F9DF9" w:rsidRDefault="1D1F9DF9" w14:paraId="637D9BD1" w14:textId="268FCEBF">
      <w:r>
        <w:br w:type="page"/>
      </w:r>
    </w:p>
    <w:p w:rsidR="005B6373" w:rsidP="00D27D39" w:rsidRDefault="00092783" w14:paraId="45C25CD3" w14:textId="1C1217F8">
      <w:pPr>
        <w:pStyle w:val="Heading2"/>
        <w:spacing w:line="360" w:lineRule="auto"/>
      </w:pPr>
      <w:r>
        <w:t xml:space="preserve">Discoverability </w:t>
      </w:r>
    </w:p>
    <w:p w:rsidR="00092783" w:rsidP="00FE64AD" w:rsidRDefault="00D27D39" w14:paraId="73033646" w14:textId="46DB6337">
      <w:pPr>
        <w:spacing w:line="360" w:lineRule="auto"/>
      </w:pPr>
      <w:r w:rsidRPr="00D27D39">
        <w:t xml:space="preserve">We acknowledge a distinction between publicly available and readily available information. For example, care should be given to data subjects’ discoverability in line with </w:t>
      </w:r>
      <w:proofErr w:type="spellStart"/>
      <w:r w:rsidRPr="00D27D39">
        <w:t>MoJ</w:t>
      </w:r>
      <w:proofErr w:type="spellEnd"/>
      <w:r w:rsidRPr="00D27D39">
        <w:t>/The National Archives’ decision not to index the content of judgments on search engines.</w:t>
      </w:r>
    </w:p>
    <w:p w:rsidR="00D27D39" w:rsidP="00FE64AD" w:rsidRDefault="000516F8" w14:paraId="15AF4C62" w14:textId="60EC587C">
      <w:pPr>
        <w:pStyle w:val="ListParagraph"/>
        <w:numPr>
          <w:ilvl w:val="0"/>
          <w:numId w:val="3"/>
        </w:numPr>
        <w:spacing w:line="360" w:lineRule="auto"/>
      </w:pPr>
      <w:r>
        <w:t>Licence holders must not index the contents of judgments and decisions on search engines. Do you agree to this term of the licence?</w:t>
      </w:r>
    </w:p>
    <w:p w:rsidR="00FE64AD" w:rsidP="00FE64AD" w:rsidRDefault="00A9152A" w14:paraId="7984E3EE" w14:textId="7CE08A00">
      <w:pPr>
        <w:pStyle w:val="ListParagraph"/>
        <w:spacing w:line="360" w:lineRule="auto"/>
      </w:pPr>
      <w:sdt>
        <w:sdtPr>
          <w:id w:val="1673143199"/>
          <w14:checkbox>
            <w14:checked w14:val="0"/>
            <w14:checkedState w14:val="2612" w14:font="MS Gothic"/>
            <w14:uncheckedState w14:val="2610" w14:font="MS Gothic"/>
          </w14:checkbox>
        </w:sdtPr>
        <w:sdtContent>
          <w:r w:rsidR="00FE64AD">
            <w:rPr>
              <w:rFonts w:hint="eastAsia" w:ascii="MS Gothic" w:hAnsi="MS Gothic" w:eastAsia="MS Gothic"/>
            </w:rPr>
            <w:t>☐</w:t>
          </w:r>
        </w:sdtContent>
      </w:sdt>
      <w:r w:rsidR="00FE64AD">
        <w:t xml:space="preserve"> Yes</w:t>
      </w:r>
    </w:p>
    <w:p w:rsidR="00FE64AD" w:rsidP="00FE64AD" w:rsidRDefault="00A9152A" w14:paraId="7FD1495C" w14:textId="3011BD4D">
      <w:pPr>
        <w:pStyle w:val="ListParagraph"/>
        <w:spacing w:line="360" w:lineRule="auto"/>
      </w:pPr>
      <w:sdt>
        <w:sdtPr>
          <w:id w:val="1738272978"/>
          <w14:checkbox>
            <w14:checked w14:val="0"/>
            <w14:checkedState w14:val="2612" w14:font="MS Gothic"/>
            <w14:uncheckedState w14:val="2610" w14:font="MS Gothic"/>
          </w14:checkbox>
        </w:sdtPr>
        <w:sdtContent>
          <w:r w:rsidR="00FE64AD">
            <w:rPr>
              <w:rFonts w:hint="eastAsia" w:ascii="MS Gothic" w:hAnsi="MS Gothic" w:eastAsia="MS Gothic"/>
            </w:rPr>
            <w:t>☐</w:t>
          </w:r>
        </w:sdtContent>
      </w:sdt>
      <w:r w:rsidR="00FE64AD">
        <w:t xml:space="preserve"> No</w:t>
      </w:r>
    </w:p>
    <w:p w:rsidR="00FE64AD" w:rsidP="000C32AA" w:rsidRDefault="000C32AA" w14:paraId="691111AD" w14:textId="1F07F366">
      <w:pPr>
        <w:pStyle w:val="ListParagraph"/>
        <w:numPr>
          <w:ilvl w:val="0"/>
          <w:numId w:val="3"/>
        </w:numPr>
        <w:spacing w:line="360" w:lineRule="auto"/>
      </w:pPr>
      <w:r>
        <w:t xml:space="preserve">Will you </w:t>
      </w:r>
      <w:r w:rsidR="3044558C">
        <w:t xml:space="preserve">make the </w:t>
      </w:r>
      <w:r w:rsidR="105EACD9">
        <w:t>entire</w:t>
      </w:r>
      <w:r>
        <w:t xml:space="preserve"> </w:t>
      </w:r>
      <w:r w:rsidR="2D8786FA">
        <w:t xml:space="preserve">record </w:t>
      </w:r>
      <w:r w:rsidR="5682146E">
        <w:t>available</w:t>
      </w:r>
      <w:r>
        <w:t xml:space="preserve"> online?</w:t>
      </w:r>
    </w:p>
    <w:p w:rsidR="44A8E84D" w:rsidP="1D1F9DF9" w:rsidRDefault="44A8E84D" w14:paraId="7A0C5E92" w14:textId="0C2B14E1">
      <w:pPr>
        <w:spacing w:line="360" w:lineRule="auto"/>
        <w:ind w:firstLine="720"/>
        <w:rPr>
          <w:i/>
          <w:iCs/>
        </w:rPr>
      </w:pPr>
      <w:r w:rsidRPr="0CB65318">
        <w:rPr>
          <w:i/>
          <w:iCs/>
        </w:rPr>
        <w:t xml:space="preserve"> For </w:t>
      </w:r>
      <w:proofErr w:type="gramStart"/>
      <w:r w:rsidRPr="0CB65318">
        <w:rPr>
          <w:i/>
          <w:iCs/>
        </w:rPr>
        <w:t>example</w:t>
      </w:r>
      <w:proofErr w:type="gramEnd"/>
      <w:r w:rsidRPr="0CB65318">
        <w:rPr>
          <w:i/>
          <w:iCs/>
        </w:rPr>
        <w:t xml:space="preserve"> th</w:t>
      </w:r>
      <w:r w:rsidRPr="0CB65318" w:rsidR="18B39426">
        <w:rPr>
          <w:i/>
          <w:iCs/>
        </w:rPr>
        <w:t>i</w:t>
      </w:r>
      <w:r w:rsidRPr="0CB65318">
        <w:rPr>
          <w:i/>
          <w:iCs/>
        </w:rPr>
        <w:t>s may include publishing a full judgment to users of a digital service</w:t>
      </w:r>
      <w:r w:rsidRPr="0CB65318" w:rsidR="2D1826E7">
        <w:rPr>
          <w:i/>
          <w:iCs/>
        </w:rPr>
        <w:t xml:space="preserve"> </w:t>
      </w:r>
    </w:p>
    <w:p w:rsidR="000C32AA" w:rsidP="000C32AA" w:rsidRDefault="00A9152A" w14:paraId="7D6B38A5" w14:textId="6AC55E6A">
      <w:pPr>
        <w:pStyle w:val="ListParagraph"/>
        <w:spacing w:line="360" w:lineRule="auto"/>
      </w:pPr>
      <w:sdt>
        <w:sdtPr>
          <w:id w:val="1386301298"/>
          <w14:checkbox>
            <w14:checked w14:val="0"/>
            <w14:checkedState w14:val="2612" w14:font="MS Gothic"/>
            <w14:uncheckedState w14:val="2610" w14:font="MS Gothic"/>
          </w14:checkbox>
        </w:sdtPr>
        <w:sdtContent>
          <w:r w:rsidR="00F25D85">
            <w:rPr>
              <w:rFonts w:hint="eastAsia" w:ascii="MS Gothic" w:hAnsi="MS Gothic" w:eastAsia="MS Gothic"/>
            </w:rPr>
            <w:t>☐</w:t>
          </w:r>
        </w:sdtContent>
      </w:sdt>
      <w:r w:rsidR="00F25D85">
        <w:t xml:space="preserve"> </w:t>
      </w:r>
      <w:r w:rsidR="000C32AA">
        <w:t xml:space="preserve">Yes </w:t>
      </w:r>
    </w:p>
    <w:p w:rsidR="000C32AA" w:rsidP="000C32AA" w:rsidRDefault="00A9152A" w14:paraId="6FACF282" w14:textId="2489ABC7">
      <w:pPr>
        <w:pStyle w:val="ListParagraph"/>
        <w:spacing w:line="360" w:lineRule="auto"/>
      </w:pPr>
      <w:sdt>
        <w:sdtPr>
          <w:id w:val="2043634146"/>
          <w14:checkbox>
            <w14:checked w14:val="0"/>
            <w14:checkedState w14:val="2612" w14:font="MS Gothic"/>
            <w14:uncheckedState w14:val="2610" w14:font="MS Gothic"/>
          </w14:checkbox>
        </w:sdtPr>
        <w:sdtContent>
          <w:r w:rsidR="00F25D85">
            <w:rPr>
              <w:rFonts w:hint="eastAsia" w:ascii="MS Gothic" w:hAnsi="MS Gothic" w:eastAsia="MS Gothic"/>
            </w:rPr>
            <w:t>☐</w:t>
          </w:r>
        </w:sdtContent>
      </w:sdt>
      <w:r w:rsidR="00F25D85">
        <w:t xml:space="preserve"> </w:t>
      </w:r>
      <w:r w:rsidR="000C32AA">
        <w:t>No</w:t>
      </w:r>
    </w:p>
    <w:p w:rsidR="000C32AA" w:rsidP="00415B3D" w:rsidRDefault="0085575B" w14:paraId="2085B298" w14:textId="65611C13">
      <w:pPr>
        <w:pStyle w:val="ListParagraph"/>
        <w:numPr>
          <w:ilvl w:val="0"/>
          <w:numId w:val="3"/>
        </w:numPr>
        <w:spacing w:line="360" w:lineRule="auto"/>
      </w:pPr>
      <w:r>
        <w:t>Will data extracted from these records be published online?</w:t>
      </w:r>
    </w:p>
    <w:p w:rsidR="0085575B" w:rsidP="0085575B" w:rsidRDefault="001158C7" w14:paraId="77BD47E9" w14:textId="03C4F735">
      <w:pPr>
        <w:pStyle w:val="ListParagraph"/>
        <w:spacing w:line="360" w:lineRule="auto"/>
        <w:rPr>
          <w:i/>
          <w:iCs/>
        </w:rPr>
      </w:pPr>
      <w:r w:rsidRPr="001158C7">
        <w:rPr>
          <w:i/>
          <w:iCs/>
        </w:rPr>
        <w:t xml:space="preserve">Any statistical analysis for </w:t>
      </w:r>
      <w:proofErr w:type="gramStart"/>
      <w:r w:rsidRPr="001158C7">
        <w:rPr>
          <w:i/>
          <w:iCs/>
        </w:rPr>
        <w:t>example:</w:t>
      </w:r>
      <w:proofErr w:type="gramEnd"/>
      <w:r w:rsidRPr="001158C7">
        <w:rPr>
          <w:i/>
          <w:iCs/>
        </w:rPr>
        <w:t xml:space="preserve"> lists of citations or entities from within the records,</w:t>
      </w:r>
    </w:p>
    <w:p w:rsidR="001158C7" w:rsidP="0085575B" w:rsidRDefault="00A9152A" w14:paraId="2BCD716D" w14:textId="55EC0B7A">
      <w:pPr>
        <w:pStyle w:val="ListParagraph"/>
        <w:spacing w:line="360" w:lineRule="auto"/>
      </w:pPr>
      <w:sdt>
        <w:sdtPr>
          <w:id w:val="-1012449932"/>
          <w14:checkbox>
            <w14:checked w14:val="0"/>
            <w14:checkedState w14:val="2612" w14:font="MS Gothic"/>
            <w14:uncheckedState w14:val="2610" w14:font="MS Gothic"/>
          </w14:checkbox>
        </w:sdtPr>
        <w:sdtContent>
          <w:r w:rsidR="00F25D85">
            <w:rPr>
              <w:rFonts w:hint="eastAsia" w:ascii="MS Gothic" w:hAnsi="MS Gothic" w:eastAsia="MS Gothic"/>
            </w:rPr>
            <w:t>☐</w:t>
          </w:r>
        </w:sdtContent>
      </w:sdt>
      <w:r w:rsidR="00F25D85">
        <w:t xml:space="preserve"> </w:t>
      </w:r>
      <w:r w:rsidR="001158C7">
        <w:t>Yes</w:t>
      </w:r>
    </w:p>
    <w:p w:rsidR="001158C7" w:rsidP="0085575B" w:rsidRDefault="00A9152A" w14:paraId="69F89C79" w14:textId="03846383">
      <w:pPr>
        <w:pStyle w:val="ListParagraph"/>
        <w:spacing w:line="360" w:lineRule="auto"/>
      </w:pPr>
      <w:sdt>
        <w:sdtPr>
          <w:id w:val="-129939494"/>
          <w14:checkbox>
            <w14:checked w14:val="0"/>
            <w14:checkedState w14:val="2612" w14:font="MS Gothic"/>
            <w14:uncheckedState w14:val="2610" w14:font="MS Gothic"/>
          </w14:checkbox>
        </w:sdtPr>
        <w:sdtContent>
          <w:r w:rsidR="00F25D85">
            <w:rPr>
              <w:rFonts w:hint="eastAsia" w:ascii="MS Gothic" w:hAnsi="MS Gothic" w:eastAsia="MS Gothic"/>
            </w:rPr>
            <w:t>☐</w:t>
          </w:r>
        </w:sdtContent>
      </w:sdt>
      <w:r w:rsidR="00F25D85">
        <w:t xml:space="preserve"> </w:t>
      </w:r>
      <w:r w:rsidR="001158C7">
        <w:t>No</w:t>
      </w:r>
    </w:p>
    <w:p w:rsidR="001158C7" w:rsidP="001158C7" w:rsidRDefault="00D152F8" w14:paraId="041ACA7A" w14:textId="3EBB97F7">
      <w:pPr>
        <w:pStyle w:val="ListParagraph"/>
        <w:numPr>
          <w:ilvl w:val="0"/>
          <w:numId w:val="3"/>
        </w:numPr>
        <w:spacing w:line="360" w:lineRule="auto"/>
      </w:pPr>
      <w:r>
        <w:t>Will you make your methodology available for scrutiny online?</w:t>
      </w:r>
    </w:p>
    <w:p w:rsidR="00D152F8" w:rsidP="00D152F8" w:rsidRDefault="00A9152A" w14:paraId="4A8239D7" w14:textId="6E50677B">
      <w:pPr>
        <w:pStyle w:val="ListParagraph"/>
        <w:spacing w:line="360" w:lineRule="auto"/>
      </w:pPr>
      <w:sdt>
        <w:sdtPr>
          <w:id w:val="16815558"/>
          <w14:checkbox>
            <w14:checked w14:val="0"/>
            <w14:checkedState w14:val="2612" w14:font="MS Gothic"/>
            <w14:uncheckedState w14:val="2610" w14:font="MS Gothic"/>
          </w14:checkbox>
        </w:sdtPr>
        <w:sdtContent>
          <w:r w:rsidR="00F25D85">
            <w:rPr>
              <w:rFonts w:hint="eastAsia" w:ascii="MS Gothic" w:hAnsi="MS Gothic" w:eastAsia="MS Gothic"/>
            </w:rPr>
            <w:t>☐</w:t>
          </w:r>
        </w:sdtContent>
      </w:sdt>
      <w:r w:rsidR="00F25D85">
        <w:t xml:space="preserve"> </w:t>
      </w:r>
      <w:r w:rsidR="00D152F8">
        <w:t>Yes</w:t>
      </w:r>
    </w:p>
    <w:p w:rsidR="00D152F8" w:rsidP="00D152F8" w:rsidRDefault="00A9152A" w14:paraId="693BBD22" w14:textId="345217A1">
      <w:pPr>
        <w:pStyle w:val="ListParagraph"/>
        <w:spacing w:line="360" w:lineRule="auto"/>
      </w:pPr>
      <w:sdt>
        <w:sdtPr>
          <w:id w:val="880588616"/>
          <w14:checkbox>
            <w14:checked w14:val="0"/>
            <w14:checkedState w14:val="2612" w14:font="MS Gothic"/>
            <w14:uncheckedState w14:val="2610" w14:font="MS Gothic"/>
          </w14:checkbox>
        </w:sdtPr>
        <w:sdtContent>
          <w:r w:rsidR="00CC1B31">
            <w:rPr>
              <w:rFonts w:hint="eastAsia" w:ascii="MS Gothic" w:hAnsi="MS Gothic" w:eastAsia="MS Gothic"/>
            </w:rPr>
            <w:t>☐</w:t>
          </w:r>
        </w:sdtContent>
      </w:sdt>
      <w:r w:rsidR="00F25D85">
        <w:t xml:space="preserve"> </w:t>
      </w:r>
      <w:r w:rsidR="00D152F8">
        <w:t>No</w:t>
      </w:r>
    </w:p>
    <w:p w:rsidR="00D152F8" w:rsidP="00A142AE" w:rsidRDefault="00A142AE" w14:paraId="22FC06C4" w14:textId="207BC28A">
      <w:pPr>
        <w:pStyle w:val="ListParagraph"/>
        <w:numPr>
          <w:ilvl w:val="0"/>
          <w:numId w:val="3"/>
        </w:numPr>
        <w:spacing w:line="360" w:lineRule="auto"/>
      </w:pPr>
      <w:r>
        <w:t>Will you analyse and publish findings online?</w:t>
      </w:r>
    </w:p>
    <w:p w:rsidR="00A142AE" w:rsidP="00A142AE" w:rsidRDefault="00A9152A" w14:paraId="08437F05" w14:textId="561570F0">
      <w:pPr>
        <w:pStyle w:val="ListParagraph"/>
        <w:spacing w:line="360" w:lineRule="auto"/>
      </w:pPr>
      <w:sdt>
        <w:sdtPr>
          <w:id w:val="1008025618"/>
          <w14:checkbox>
            <w14:checked w14:val="0"/>
            <w14:checkedState w14:val="2612" w14:font="MS Gothic"/>
            <w14:uncheckedState w14:val="2610" w14:font="MS Gothic"/>
          </w14:checkbox>
        </w:sdtPr>
        <w:sdtContent>
          <w:r w:rsidR="00CC1B31">
            <w:rPr>
              <w:rFonts w:hint="eastAsia" w:ascii="MS Gothic" w:hAnsi="MS Gothic" w:eastAsia="MS Gothic"/>
            </w:rPr>
            <w:t>☐</w:t>
          </w:r>
        </w:sdtContent>
      </w:sdt>
      <w:r w:rsidR="00CC1B31">
        <w:t xml:space="preserve"> </w:t>
      </w:r>
      <w:r w:rsidR="00A142AE">
        <w:t>Yes</w:t>
      </w:r>
    </w:p>
    <w:p w:rsidR="00A142AE" w:rsidP="00A142AE" w:rsidRDefault="00A9152A" w14:paraId="6DA30E3B" w14:textId="1A4F3FAD">
      <w:pPr>
        <w:pStyle w:val="ListParagraph"/>
        <w:spacing w:line="360" w:lineRule="auto"/>
      </w:pPr>
      <w:sdt>
        <w:sdtPr>
          <w:id w:val="2126806164"/>
          <w14:checkbox>
            <w14:checked w14:val="0"/>
            <w14:checkedState w14:val="2612" w14:font="MS Gothic"/>
            <w14:uncheckedState w14:val="2610" w14:font="MS Gothic"/>
          </w14:checkbox>
        </w:sdtPr>
        <w:sdtContent>
          <w:r w:rsidR="00CC1B31">
            <w:rPr>
              <w:rFonts w:hint="eastAsia" w:ascii="MS Gothic" w:hAnsi="MS Gothic" w:eastAsia="MS Gothic"/>
            </w:rPr>
            <w:t>☐</w:t>
          </w:r>
        </w:sdtContent>
      </w:sdt>
      <w:r w:rsidR="00CC1B31">
        <w:t xml:space="preserve"> </w:t>
      </w:r>
      <w:r w:rsidR="00A142AE">
        <w:t>No</w:t>
      </w:r>
    </w:p>
    <w:p w:rsidR="00CC1B31" w:rsidP="003F3787" w:rsidRDefault="00463717" w14:paraId="5EACDCEC" w14:textId="4BAB22F4">
      <w:pPr>
        <w:pStyle w:val="ListParagraph"/>
        <w:numPr>
          <w:ilvl w:val="0"/>
          <w:numId w:val="3"/>
        </w:numPr>
        <w:spacing w:line="360" w:lineRule="auto"/>
      </w:pPr>
      <w:r>
        <w:t xml:space="preserve">Describe what you will do to prevent third party services from crawling or scraping </w:t>
      </w:r>
      <w:r w:rsidR="00CC1B31">
        <w:t>either</w:t>
      </w:r>
      <w:r w:rsidR="073ECBA7">
        <w:t>:</w:t>
      </w:r>
    </w:p>
    <w:p w:rsidR="00CC1B31" w:rsidP="003F3787" w:rsidRDefault="00463717" w14:paraId="6D0272DA" w14:textId="77777777">
      <w:pPr>
        <w:pStyle w:val="ListParagraph"/>
        <w:numPr>
          <w:ilvl w:val="1"/>
          <w:numId w:val="3"/>
        </w:numPr>
        <w:spacing w:line="360" w:lineRule="auto"/>
      </w:pPr>
      <w:r>
        <w:t xml:space="preserve"> the text of the records and /or, </w:t>
      </w:r>
    </w:p>
    <w:p w:rsidR="00A142AE" w:rsidP="003F3787" w:rsidRDefault="00463717" w14:paraId="20F50C2B" w14:textId="44CC4F13">
      <w:pPr>
        <w:pStyle w:val="ListParagraph"/>
        <w:numPr>
          <w:ilvl w:val="1"/>
          <w:numId w:val="3"/>
        </w:numPr>
        <w:spacing w:line="360" w:lineRule="auto"/>
      </w:pPr>
      <w:r>
        <w:t xml:space="preserve">data you have extracted from the </w:t>
      </w:r>
      <w:proofErr w:type="gramStart"/>
      <w:r>
        <w:t>records</w:t>
      </w:r>
      <w:proofErr w:type="gramEnd"/>
    </w:p>
    <w:sdt>
      <w:sdtPr>
        <w:id w:val="303667929"/>
        <w:placeholder>
          <w:docPart w:val="DefaultPlaceholder_-1854013440"/>
        </w:placeholder>
        <w:showingPlcHdr/>
        <w:text/>
      </w:sdtPr>
      <w:sdtContent>
        <w:p w:rsidRPr="001158C7" w:rsidR="00CC1B31" w:rsidP="003F3787" w:rsidRDefault="00CC1B31" w14:paraId="32B817FF" w14:textId="6CE91A8E">
          <w:pPr>
            <w:spacing w:line="360" w:lineRule="auto"/>
          </w:pPr>
          <w:r w:rsidRPr="00216AA2">
            <w:rPr>
              <w:rStyle w:val="PlaceholderText"/>
            </w:rPr>
            <w:t>Click or tap here to enter text.</w:t>
          </w:r>
        </w:p>
      </w:sdtContent>
    </w:sdt>
    <w:p w:rsidR="00F25D85" w:rsidP="003F3787" w:rsidRDefault="003F3787" w14:paraId="5BABE0FB" w14:textId="02A702F7">
      <w:pPr>
        <w:pStyle w:val="Heading2"/>
        <w:spacing w:line="360" w:lineRule="auto"/>
      </w:pPr>
      <w:r>
        <w:t xml:space="preserve">Algorithmic Transparency </w:t>
      </w:r>
    </w:p>
    <w:p w:rsidR="003F3787" w:rsidP="003F3787" w:rsidRDefault="003F3787" w14:paraId="2341E986" w14:textId="73EE6759">
      <w:pPr>
        <w:spacing w:line="360" w:lineRule="auto"/>
      </w:pPr>
      <w:r>
        <w:t>Where possible</w:t>
      </w:r>
      <w:r w:rsidR="7EF29F7F">
        <w:t>,</w:t>
      </w:r>
      <w:r>
        <w:t xml:space="preserve"> algorithms should be explainable and </w:t>
      </w:r>
      <w:proofErr w:type="gramStart"/>
      <w:r>
        <w:t>transparent</w:t>
      </w:r>
      <w:proofErr w:type="gramEnd"/>
    </w:p>
    <w:p w:rsidR="003F3787" w:rsidP="00CF5E1F" w:rsidRDefault="00CF5E1F" w14:paraId="71CBCDFE" w14:textId="0113F75D">
      <w:pPr>
        <w:pStyle w:val="ListParagraph"/>
        <w:numPr>
          <w:ilvl w:val="0"/>
          <w:numId w:val="3"/>
        </w:numPr>
        <w:spacing w:line="360" w:lineRule="auto"/>
      </w:pPr>
      <w:r>
        <w:t>Do you intend to use computational analysis to do any of the following?</w:t>
      </w:r>
    </w:p>
    <w:p w:rsidRPr="003937D4" w:rsidR="003937D4" w:rsidP="003937D4" w:rsidRDefault="003937D4" w14:paraId="7C41DD73" w14:textId="1875E6EC">
      <w:pPr>
        <w:pStyle w:val="ListParagraph"/>
        <w:spacing w:line="360" w:lineRule="auto"/>
        <w:rPr>
          <w:i/>
          <w:iCs/>
        </w:rPr>
      </w:pPr>
      <w:r>
        <w:rPr>
          <w:i/>
          <w:iCs/>
        </w:rPr>
        <w:t xml:space="preserve">Tick all that </w:t>
      </w:r>
      <w:proofErr w:type="gramStart"/>
      <w:r>
        <w:rPr>
          <w:i/>
          <w:iCs/>
        </w:rPr>
        <w:t>apply</w:t>
      </w:r>
      <w:proofErr w:type="gramEnd"/>
    </w:p>
    <w:p w:rsidR="00CF5E1F" w:rsidP="00CF5E1F" w:rsidRDefault="00A9152A" w14:paraId="4745DEC8" w14:textId="233934D9">
      <w:pPr>
        <w:pStyle w:val="ListParagraph"/>
        <w:spacing w:line="360" w:lineRule="auto"/>
      </w:pPr>
      <w:sdt>
        <w:sdtPr>
          <w:id w:val="1244295076"/>
          <w14:checkbox>
            <w14:checked w14:val="0"/>
            <w14:checkedState w14:val="2612" w14:font="MS Gothic"/>
            <w14:uncheckedState w14:val="2610" w14:font="MS Gothic"/>
          </w14:checkbox>
        </w:sdtPr>
        <w:sdtContent>
          <w:r w:rsidRPr="6689B580" w:rsidR="004C59D6">
            <w:rPr>
              <w:rFonts w:ascii="MS Gothic" w:hAnsi="MS Gothic" w:eastAsia="MS Gothic"/>
            </w:rPr>
            <w:t>☐</w:t>
          </w:r>
        </w:sdtContent>
      </w:sdt>
      <w:r w:rsidR="004C59D6">
        <w:t xml:space="preserve"> </w:t>
      </w:r>
      <w:r w:rsidR="003937D4">
        <w:t xml:space="preserve">Produce </w:t>
      </w:r>
      <w:r w:rsidR="3B78AB1A">
        <w:t>fully automated</w:t>
      </w:r>
      <w:r w:rsidR="003937D4">
        <w:t xml:space="preserve"> legal </w:t>
      </w:r>
      <w:proofErr w:type="gramStart"/>
      <w:r w:rsidR="003937D4">
        <w:t>advice</w:t>
      </w:r>
      <w:proofErr w:type="gramEnd"/>
    </w:p>
    <w:p w:rsidR="003937D4" w:rsidP="00CF5E1F" w:rsidRDefault="00A9152A" w14:paraId="7759AD52" w14:textId="0B8246F7">
      <w:pPr>
        <w:pStyle w:val="ListParagraph"/>
        <w:spacing w:line="360" w:lineRule="auto"/>
      </w:pPr>
      <w:sdt>
        <w:sdtPr>
          <w:id w:val="-546147242"/>
          <w14:checkbox>
            <w14:checked w14:val="0"/>
            <w14:checkedState w14:val="2612" w14:font="MS Gothic"/>
            <w14:uncheckedState w14:val="2610" w14:font="MS Gothic"/>
          </w14:checkbox>
        </w:sdtPr>
        <w:sdtContent>
          <w:r w:rsidR="004C59D6">
            <w:rPr>
              <w:rFonts w:hint="eastAsia" w:ascii="MS Gothic" w:hAnsi="MS Gothic" w:eastAsia="MS Gothic"/>
            </w:rPr>
            <w:t>☐</w:t>
          </w:r>
        </w:sdtContent>
      </w:sdt>
      <w:r w:rsidR="004C59D6">
        <w:t xml:space="preserve"> </w:t>
      </w:r>
      <w:r w:rsidR="00695105">
        <w:t>P</w:t>
      </w:r>
      <w:r w:rsidRPr="00695105" w:rsidR="00695105">
        <w:t xml:space="preserve">erform automation to anticipate legal decisions directly for a client or </w:t>
      </w:r>
      <w:proofErr w:type="gramStart"/>
      <w:r w:rsidRPr="00695105" w:rsidR="00695105">
        <w:t>consumer</w:t>
      </w:r>
      <w:proofErr w:type="gramEnd"/>
    </w:p>
    <w:p w:rsidR="00695105" w:rsidP="00CF5E1F" w:rsidRDefault="00A9152A" w14:paraId="41C8409C" w14:textId="0133A480">
      <w:pPr>
        <w:pStyle w:val="ListParagraph"/>
        <w:spacing w:line="360" w:lineRule="auto"/>
      </w:pPr>
      <w:sdt>
        <w:sdtPr>
          <w:id w:val="820621195"/>
          <w14:checkbox>
            <w14:checked w14:val="0"/>
            <w14:checkedState w14:val="2612" w14:font="MS Gothic"/>
            <w14:uncheckedState w14:val="2610" w14:font="MS Gothic"/>
          </w14:checkbox>
        </w:sdtPr>
        <w:sdtContent>
          <w:r w:rsidRPr="0CB65318" w:rsidR="004C59D6">
            <w:rPr>
              <w:rFonts w:ascii="MS Gothic" w:hAnsi="MS Gothic" w:eastAsia="MS Gothic"/>
            </w:rPr>
            <w:t>☐</w:t>
          </w:r>
        </w:sdtContent>
      </w:sdt>
      <w:r w:rsidR="004C59D6">
        <w:t xml:space="preserve"> </w:t>
      </w:r>
      <w:r w:rsidR="003F1068">
        <w:t xml:space="preserve">Directly inform or influence the decision of a third-party </w:t>
      </w:r>
      <w:r w:rsidDel="003F1068" w:rsidR="00103736">
        <w:t xml:space="preserve">whether </w:t>
      </w:r>
      <w:r w:rsidR="003F1068">
        <w:t xml:space="preserve">to pursue justice or legal </w:t>
      </w:r>
      <w:proofErr w:type="gramStart"/>
      <w:r w:rsidR="003F1068">
        <w:t>action</w:t>
      </w:r>
      <w:proofErr w:type="gramEnd"/>
    </w:p>
    <w:p w:rsidR="003F1068" w:rsidP="00CF5E1F" w:rsidRDefault="00A9152A" w14:paraId="370EBED9" w14:textId="1C222094">
      <w:pPr>
        <w:pStyle w:val="ListParagraph"/>
        <w:spacing w:line="360" w:lineRule="auto"/>
      </w:pPr>
      <w:sdt>
        <w:sdtPr>
          <w:id w:val="-125083562"/>
          <w14:checkbox>
            <w14:checked w14:val="0"/>
            <w14:checkedState w14:val="2612" w14:font="MS Gothic"/>
            <w14:uncheckedState w14:val="2610" w14:font="MS Gothic"/>
          </w14:checkbox>
        </w:sdtPr>
        <w:sdtContent>
          <w:r w:rsidR="004C59D6">
            <w:rPr>
              <w:rFonts w:hint="eastAsia" w:ascii="MS Gothic" w:hAnsi="MS Gothic" w:eastAsia="MS Gothic"/>
            </w:rPr>
            <w:t>☐</w:t>
          </w:r>
        </w:sdtContent>
      </w:sdt>
      <w:r w:rsidR="004C59D6">
        <w:t xml:space="preserve"> N</w:t>
      </w:r>
      <w:r w:rsidRPr="004C59D6" w:rsidR="004C59D6">
        <w:t>one of the above</w:t>
      </w:r>
    </w:p>
    <w:p w:rsidR="004C59D6" w:rsidP="004B648D" w:rsidRDefault="004B648D" w14:paraId="4F1C9BF8" w14:textId="5210B9FD">
      <w:pPr>
        <w:pStyle w:val="ListParagraph"/>
        <w:numPr>
          <w:ilvl w:val="0"/>
          <w:numId w:val="3"/>
        </w:numPr>
        <w:spacing w:line="360" w:lineRule="auto"/>
      </w:pPr>
      <w:r>
        <w:t>Will you notify people when they are using generative AI services</w:t>
      </w:r>
      <w:r w:rsidR="00AD1695">
        <w:t xml:space="preserve"> or content</w:t>
      </w:r>
      <w:r>
        <w:t>?</w:t>
      </w:r>
    </w:p>
    <w:p w:rsidR="003937D4" w:rsidP="00CF5E1F" w:rsidRDefault="00A9152A" w14:paraId="7B0D1372" w14:textId="401FBBE5">
      <w:pPr>
        <w:pStyle w:val="ListParagraph"/>
        <w:spacing w:line="360" w:lineRule="auto"/>
      </w:pPr>
      <w:sdt>
        <w:sdtPr>
          <w:id w:val="-805466339"/>
          <w14:checkbox>
            <w14:checked w14:val="0"/>
            <w14:checkedState w14:val="2612" w14:font="MS Gothic"/>
            <w14:uncheckedState w14:val="2610" w14:font="MS Gothic"/>
          </w14:checkbox>
        </w:sdtPr>
        <w:sdtContent>
          <w:r w:rsidR="00AD1695">
            <w:rPr>
              <w:rFonts w:hint="eastAsia" w:ascii="MS Gothic" w:hAnsi="MS Gothic" w:eastAsia="MS Gothic"/>
            </w:rPr>
            <w:t>☐</w:t>
          </w:r>
        </w:sdtContent>
      </w:sdt>
      <w:r w:rsidR="00AD1695">
        <w:t xml:space="preserve"> Yes</w:t>
      </w:r>
    </w:p>
    <w:p w:rsidR="00AD1695" w:rsidP="00CF5E1F" w:rsidRDefault="00A9152A" w14:paraId="44C47145" w14:textId="6EDC921A">
      <w:pPr>
        <w:pStyle w:val="ListParagraph"/>
        <w:spacing w:line="360" w:lineRule="auto"/>
      </w:pPr>
      <w:sdt>
        <w:sdtPr>
          <w:id w:val="-607356306"/>
          <w14:checkbox>
            <w14:checked w14:val="0"/>
            <w14:checkedState w14:val="2612" w14:font="MS Gothic"/>
            <w14:uncheckedState w14:val="2610" w14:font="MS Gothic"/>
          </w14:checkbox>
        </w:sdtPr>
        <w:sdtContent>
          <w:r w:rsidRPr="0CB65318" w:rsidR="00AD1695">
            <w:rPr>
              <w:rFonts w:ascii="MS Gothic" w:hAnsi="MS Gothic" w:eastAsia="MS Gothic"/>
            </w:rPr>
            <w:t>☐</w:t>
          </w:r>
        </w:sdtContent>
      </w:sdt>
      <w:r w:rsidR="00AD1695">
        <w:t xml:space="preserve"> No</w:t>
      </w:r>
    </w:p>
    <w:p w:rsidR="0CB65318" w:rsidP="0CB65318" w:rsidRDefault="00A9152A" w14:paraId="656AE1A2" w14:textId="0BB811DD">
      <w:pPr>
        <w:pStyle w:val="ListParagraph"/>
        <w:spacing w:line="360" w:lineRule="auto"/>
      </w:pPr>
      <w:sdt>
        <w:sdtPr>
          <w:id w:val="618442596"/>
          <w14:checkbox>
            <w14:checked w14:val="0"/>
            <w14:checkedState w14:val="2612" w14:font="MS Gothic"/>
            <w14:uncheckedState w14:val="2610" w14:font="MS Gothic"/>
          </w14:checkbox>
        </w:sdtPr>
        <w:sdtContent>
          <w:r w:rsidRPr="0CB65318" w:rsidR="7ABC3C5B">
            <w:rPr>
              <w:rFonts w:ascii="MS Gothic" w:hAnsi="MS Gothic" w:eastAsia="MS Gothic"/>
            </w:rPr>
            <w:t>☐</w:t>
          </w:r>
        </w:sdtContent>
      </w:sdt>
      <w:r w:rsidR="7ABC3C5B">
        <w:t xml:space="preserve"> Not using Generative AI</w:t>
      </w:r>
    </w:p>
    <w:p w:rsidR="00AD1695" w:rsidP="00E4293C" w:rsidRDefault="00E4293C" w14:paraId="48B1C7C0" w14:textId="6335CDCF">
      <w:pPr>
        <w:pStyle w:val="ListParagraph"/>
        <w:numPr>
          <w:ilvl w:val="0"/>
          <w:numId w:val="3"/>
        </w:numPr>
        <w:spacing w:line="360" w:lineRule="auto"/>
      </w:pPr>
      <w:r>
        <w:t xml:space="preserve">Please give as much detail </w:t>
      </w:r>
      <w:r w:rsidR="42C1E9C4">
        <w:t xml:space="preserve">as you can </w:t>
      </w:r>
      <w:r>
        <w:t xml:space="preserve">about how you will be transparent in your use of algorithms to people using your project or </w:t>
      </w:r>
      <w:proofErr w:type="gramStart"/>
      <w:r>
        <w:t>product</w:t>
      </w:r>
      <w:proofErr w:type="gramEnd"/>
    </w:p>
    <w:sdt>
      <w:sdtPr>
        <w:id w:val="-2086215207"/>
        <w:placeholder>
          <w:docPart w:val="DefaultPlaceholder_-1854013440"/>
        </w:placeholder>
        <w:showingPlcHdr/>
        <w:text w:multiLine="1"/>
      </w:sdtPr>
      <w:sdtContent>
        <w:p w:rsidR="00E4293C" w:rsidP="00E4293C" w:rsidRDefault="00E4293C" w14:paraId="0A589DFC" w14:textId="5776A1DB">
          <w:pPr>
            <w:pStyle w:val="ListParagraph"/>
            <w:spacing w:line="360" w:lineRule="auto"/>
          </w:pPr>
          <w:r w:rsidRPr="00216AA2">
            <w:rPr>
              <w:rStyle w:val="PlaceholderText"/>
            </w:rPr>
            <w:t>Click or tap here to enter text.</w:t>
          </w:r>
        </w:p>
      </w:sdtContent>
    </w:sdt>
    <w:p w:rsidR="00E4293C" w:rsidRDefault="00E4293C" w14:paraId="326F3BA4" w14:textId="47742F26">
      <w:r>
        <w:br w:type="page"/>
      </w:r>
    </w:p>
    <w:p w:rsidR="00E4293C" w:rsidP="00301C6D" w:rsidRDefault="00301C6D" w14:paraId="7907D85C" w14:textId="20AEC5F8">
      <w:pPr>
        <w:pStyle w:val="Heading2"/>
        <w:spacing w:line="360" w:lineRule="auto"/>
      </w:pPr>
      <w:r>
        <w:t xml:space="preserve">Accurate data representation </w:t>
      </w:r>
    </w:p>
    <w:p w:rsidR="00301C6D" w:rsidP="00301C6D" w:rsidRDefault="00301C6D" w14:paraId="12F917B3" w14:textId="7780ABF4">
      <w:pPr>
        <w:spacing w:line="360" w:lineRule="auto"/>
      </w:pPr>
      <w:r w:rsidRPr="00301C6D">
        <w:t>The ‘Find Case Law’ service comprises an incomplete set of court judgments and tribunal decisions.  Outcomes from analysis should therefore reflect the limitations of the data and avoid misrepresenting the significance of findings</w:t>
      </w:r>
      <w:r>
        <w:t xml:space="preserve">. </w:t>
      </w:r>
    </w:p>
    <w:p w:rsidR="000F6B03" w:rsidP="007816F2" w:rsidRDefault="00513EDC" w14:paraId="4F981EC9" w14:textId="77777777">
      <w:pPr>
        <w:pStyle w:val="ListParagraph"/>
        <w:numPr>
          <w:ilvl w:val="0"/>
          <w:numId w:val="3"/>
        </w:numPr>
        <w:spacing w:line="360" w:lineRule="auto"/>
      </w:pPr>
      <w:r>
        <w:t>Licence holders must avoid misrepresenting the significance of findings</w:t>
      </w:r>
      <w:r w:rsidR="000F6B03">
        <w:t xml:space="preserve">. Do you agree with this licence term? </w:t>
      </w:r>
    </w:p>
    <w:p w:rsidR="000F6B03" w:rsidP="000F6B03" w:rsidRDefault="00A9152A" w14:paraId="60717B84" w14:textId="152960A5">
      <w:pPr>
        <w:pStyle w:val="ListParagraph"/>
        <w:spacing w:line="360" w:lineRule="auto"/>
      </w:pPr>
      <w:sdt>
        <w:sdtPr>
          <w:id w:val="707153349"/>
          <w14:checkbox>
            <w14:checked w14:val="0"/>
            <w14:checkedState w14:val="2612" w14:font="MS Gothic"/>
            <w14:uncheckedState w14:val="2610" w14:font="MS Gothic"/>
          </w14:checkbox>
        </w:sdtPr>
        <w:sdtContent>
          <w:r w:rsidR="000F6B03">
            <w:rPr>
              <w:rFonts w:hint="eastAsia" w:ascii="MS Gothic" w:hAnsi="MS Gothic" w:eastAsia="MS Gothic"/>
            </w:rPr>
            <w:t>☐</w:t>
          </w:r>
        </w:sdtContent>
      </w:sdt>
      <w:r w:rsidR="000F6B03">
        <w:t xml:space="preserve"> Yes</w:t>
      </w:r>
    </w:p>
    <w:p w:rsidR="000F6B03" w:rsidP="000F6B03" w:rsidRDefault="00A9152A" w14:paraId="7B92A6CA" w14:textId="6AF80211">
      <w:pPr>
        <w:pStyle w:val="ListParagraph"/>
        <w:spacing w:line="360" w:lineRule="auto"/>
      </w:pPr>
      <w:sdt>
        <w:sdtPr>
          <w:id w:val="-1522776838"/>
          <w14:checkbox>
            <w14:checked w14:val="0"/>
            <w14:checkedState w14:val="2612" w14:font="MS Gothic"/>
            <w14:uncheckedState w14:val="2610" w14:font="MS Gothic"/>
          </w14:checkbox>
        </w:sdtPr>
        <w:sdtContent>
          <w:r w:rsidR="000F6B03">
            <w:rPr>
              <w:rFonts w:hint="eastAsia" w:ascii="MS Gothic" w:hAnsi="MS Gothic" w:eastAsia="MS Gothic"/>
            </w:rPr>
            <w:t>☐</w:t>
          </w:r>
        </w:sdtContent>
      </w:sdt>
      <w:r w:rsidR="000F6B03">
        <w:t xml:space="preserve"> No</w:t>
      </w:r>
    </w:p>
    <w:p w:rsidR="00301C6D" w:rsidP="000F6B03" w:rsidRDefault="000F6B03" w14:paraId="3E35AA41" w14:textId="3628BD73">
      <w:pPr>
        <w:pStyle w:val="ListParagraph"/>
        <w:numPr>
          <w:ilvl w:val="0"/>
          <w:numId w:val="3"/>
        </w:numPr>
        <w:spacing w:line="360" w:lineRule="auto"/>
      </w:pPr>
      <w:r>
        <w:t>Will you explain how the limits of the find case law collection impacts your computational analysis to users?</w:t>
      </w:r>
    </w:p>
    <w:p w:rsidR="000F6B03" w:rsidP="000F6B03" w:rsidRDefault="00A9152A" w14:paraId="4F5E6FC8" w14:textId="6CFD800C">
      <w:pPr>
        <w:pStyle w:val="ListParagraph"/>
        <w:spacing w:line="360" w:lineRule="auto"/>
      </w:pPr>
      <w:sdt>
        <w:sdtPr>
          <w:id w:val="-1767771055"/>
          <w14:checkbox>
            <w14:checked w14:val="0"/>
            <w14:checkedState w14:val="2612" w14:font="MS Gothic"/>
            <w14:uncheckedState w14:val="2610" w14:font="MS Gothic"/>
          </w14:checkbox>
        </w:sdtPr>
        <w:sdtContent>
          <w:r w:rsidR="000F6B03">
            <w:rPr>
              <w:rFonts w:hint="eastAsia" w:ascii="MS Gothic" w:hAnsi="MS Gothic" w:eastAsia="MS Gothic"/>
            </w:rPr>
            <w:t>☐</w:t>
          </w:r>
        </w:sdtContent>
      </w:sdt>
      <w:r w:rsidR="000F6B03">
        <w:t xml:space="preserve"> Yes</w:t>
      </w:r>
    </w:p>
    <w:p w:rsidR="000F6B03" w:rsidP="000F6B03" w:rsidRDefault="00A9152A" w14:paraId="75191885" w14:textId="53D9853F">
      <w:pPr>
        <w:pStyle w:val="ListParagraph"/>
        <w:spacing w:line="360" w:lineRule="auto"/>
      </w:pPr>
      <w:sdt>
        <w:sdtPr>
          <w:id w:val="-46916144"/>
          <w14:checkbox>
            <w14:checked w14:val="0"/>
            <w14:checkedState w14:val="2612" w14:font="MS Gothic"/>
            <w14:uncheckedState w14:val="2610" w14:font="MS Gothic"/>
          </w14:checkbox>
        </w:sdtPr>
        <w:sdtContent>
          <w:r w:rsidR="000F6B03">
            <w:rPr>
              <w:rFonts w:hint="eastAsia" w:ascii="MS Gothic" w:hAnsi="MS Gothic" w:eastAsia="MS Gothic"/>
            </w:rPr>
            <w:t>☐</w:t>
          </w:r>
        </w:sdtContent>
      </w:sdt>
      <w:r w:rsidR="000F6B03">
        <w:t xml:space="preserve"> No</w:t>
      </w:r>
    </w:p>
    <w:p w:rsidR="000F6B03" w:rsidP="000254DD" w:rsidRDefault="000254DD" w14:paraId="69C1FA08" w14:textId="3A49F907">
      <w:pPr>
        <w:pStyle w:val="ListParagraph"/>
        <w:numPr>
          <w:ilvl w:val="0"/>
          <w:numId w:val="3"/>
        </w:numPr>
        <w:spacing w:line="360" w:lineRule="auto"/>
      </w:pPr>
      <w:r>
        <w:t xml:space="preserve">Please describe how you will notify people that the records may not be </w:t>
      </w:r>
      <w:proofErr w:type="gramStart"/>
      <w:r>
        <w:t>representative</w:t>
      </w:r>
      <w:proofErr w:type="gramEnd"/>
    </w:p>
    <w:sdt>
      <w:sdtPr>
        <w:id w:val="103151840"/>
        <w:placeholder>
          <w:docPart w:val="DefaultPlaceholder_-1854013440"/>
        </w:placeholder>
        <w:showingPlcHdr/>
        <w:text w:multiLine="1"/>
      </w:sdtPr>
      <w:sdtContent>
        <w:p w:rsidR="00267007" w:rsidP="00267007" w:rsidRDefault="00267007" w14:paraId="7CE05E6C" w14:textId="06AF2112">
          <w:pPr>
            <w:spacing w:line="360" w:lineRule="auto"/>
            <w:ind w:left="360"/>
          </w:pPr>
          <w:r w:rsidRPr="00216AA2">
            <w:rPr>
              <w:rStyle w:val="PlaceholderText"/>
            </w:rPr>
            <w:t>Click or tap here to enter text.</w:t>
          </w:r>
        </w:p>
      </w:sdtContent>
    </w:sdt>
    <w:p w:rsidR="00267007" w:rsidP="00267007" w:rsidRDefault="00267007" w14:paraId="4C5B05DD" w14:textId="77777777">
      <w:pPr>
        <w:spacing w:line="360" w:lineRule="auto"/>
        <w:ind w:left="360"/>
      </w:pPr>
    </w:p>
    <w:p w:rsidR="00267007" w:rsidP="00267007" w:rsidRDefault="00267007" w14:paraId="114214EF" w14:textId="77777777">
      <w:pPr>
        <w:spacing w:line="360" w:lineRule="auto"/>
        <w:ind w:left="360"/>
      </w:pPr>
    </w:p>
    <w:p w:rsidR="00267007" w:rsidP="00267007" w:rsidRDefault="00267007" w14:paraId="7157BF3F" w14:textId="77777777">
      <w:pPr>
        <w:spacing w:line="360" w:lineRule="auto"/>
        <w:ind w:left="360"/>
      </w:pPr>
    </w:p>
    <w:p w:rsidR="00267007" w:rsidP="00267007" w:rsidRDefault="00267007" w14:paraId="0A13F414" w14:textId="77777777">
      <w:pPr>
        <w:spacing w:line="360" w:lineRule="auto"/>
        <w:ind w:left="360"/>
      </w:pPr>
    </w:p>
    <w:p w:rsidR="00267007" w:rsidP="00E242DF" w:rsidRDefault="00E242DF" w14:paraId="73543CFF" w14:textId="6A231314">
      <w:pPr>
        <w:pStyle w:val="ListParagraph"/>
        <w:numPr>
          <w:ilvl w:val="0"/>
          <w:numId w:val="3"/>
        </w:numPr>
        <w:spacing w:line="360" w:lineRule="auto"/>
      </w:pPr>
      <w:r>
        <w:t>Occasionally records that have been published will be revised and taken down by the court. Licence holders must regularly check to make sure they are re-using the authoritative version of the record. Do you agree to this licence term?</w:t>
      </w:r>
    </w:p>
    <w:p w:rsidR="00E242DF" w:rsidP="00E242DF" w:rsidRDefault="00A9152A" w14:paraId="009BB04C" w14:textId="06B4A54F">
      <w:pPr>
        <w:pStyle w:val="ListParagraph"/>
        <w:spacing w:line="360" w:lineRule="auto"/>
      </w:pPr>
      <w:sdt>
        <w:sdtPr>
          <w:id w:val="-150537044"/>
          <w14:checkbox>
            <w14:checked w14:val="0"/>
            <w14:checkedState w14:val="2612" w14:font="MS Gothic"/>
            <w14:uncheckedState w14:val="2610" w14:font="MS Gothic"/>
          </w14:checkbox>
        </w:sdtPr>
        <w:sdtContent>
          <w:r w:rsidR="00E242DF">
            <w:rPr>
              <w:rFonts w:hint="eastAsia" w:ascii="MS Gothic" w:hAnsi="MS Gothic" w:eastAsia="MS Gothic"/>
            </w:rPr>
            <w:t>☐</w:t>
          </w:r>
        </w:sdtContent>
      </w:sdt>
      <w:r w:rsidR="00E242DF">
        <w:t xml:space="preserve"> Yes</w:t>
      </w:r>
    </w:p>
    <w:p w:rsidR="00E242DF" w:rsidP="00E242DF" w:rsidRDefault="00A9152A" w14:paraId="14BFE9DF" w14:textId="74EE042C">
      <w:pPr>
        <w:pStyle w:val="ListParagraph"/>
        <w:spacing w:line="360" w:lineRule="auto"/>
      </w:pPr>
      <w:sdt>
        <w:sdtPr>
          <w:id w:val="-59186005"/>
          <w14:checkbox>
            <w14:checked w14:val="0"/>
            <w14:checkedState w14:val="2612" w14:font="MS Gothic"/>
            <w14:uncheckedState w14:val="2610" w14:font="MS Gothic"/>
          </w14:checkbox>
        </w:sdtPr>
        <w:sdtContent>
          <w:r w:rsidR="00E242DF">
            <w:rPr>
              <w:rFonts w:hint="eastAsia" w:ascii="MS Gothic" w:hAnsi="MS Gothic" w:eastAsia="MS Gothic"/>
            </w:rPr>
            <w:t>☐</w:t>
          </w:r>
        </w:sdtContent>
      </w:sdt>
      <w:r w:rsidR="00E242DF">
        <w:t xml:space="preserve"> No</w:t>
      </w:r>
    </w:p>
    <w:p w:rsidR="00E242DF" w:rsidP="004E579A" w:rsidRDefault="004E579A" w14:paraId="34797C60" w14:textId="47ADDD2E">
      <w:pPr>
        <w:pStyle w:val="ListParagraph"/>
        <w:numPr>
          <w:ilvl w:val="0"/>
          <w:numId w:val="3"/>
        </w:numPr>
        <w:spacing w:line="360" w:lineRule="auto"/>
      </w:pPr>
      <w:r>
        <w:t>Please describe how you will make sure the records you use are the most up to date list of published records?</w:t>
      </w:r>
    </w:p>
    <w:sdt>
      <w:sdtPr>
        <w:id w:val="1771666996"/>
        <w:placeholder>
          <w:docPart w:val="DefaultPlaceholder_-1854013440"/>
        </w:placeholder>
        <w:showingPlcHdr/>
        <w:text w:multiLine="1"/>
      </w:sdtPr>
      <w:sdtContent>
        <w:p w:rsidR="004E579A" w:rsidP="004E579A" w:rsidRDefault="004E579A" w14:paraId="65B4C353" w14:textId="77BDA56B">
          <w:pPr>
            <w:spacing w:line="360" w:lineRule="auto"/>
          </w:pPr>
          <w:r w:rsidRPr="00216AA2">
            <w:rPr>
              <w:rStyle w:val="PlaceholderText"/>
            </w:rPr>
            <w:t>Click or tap here to enter text.</w:t>
          </w:r>
        </w:p>
      </w:sdtContent>
    </w:sdt>
    <w:p w:rsidR="009E7355" w:rsidRDefault="009E7355" w14:paraId="15214A5A" w14:textId="091479F7">
      <w:r>
        <w:br w:type="page"/>
      </w:r>
    </w:p>
    <w:p w:rsidR="79ADE7FD" w:rsidP="1D1F9DF9" w:rsidRDefault="79ADE7FD" w14:paraId="6B2B9E2E" w14:textId="370F7B92">
      <w:pPr>
        <w:pStyle w:val="Heading1"/>
      </w:pPr>
      <w:r>
        <w:t xml:space="preserve">Any comments </w:t>
      </w:r>
    </w:p>
    <w:p w:rsidR="79ADE7FD" w:rsidP="1D1F9DF9" w:rsidRDefault="79ADE7FD" w14:paraId="33481FD6" w14:textId="09EFD5C7">
      <w:pPr>
        <w:pStyle w:val="ListParagraph"/>
        <w:spacing w:line="360" w:lineRule="auto"/>
        <w:ind w:left="0"/>
      </w:pPr>
      <w:r>
        <w:t>Any additional comments you’d like to make to your application?</w:t>
      </w:r>
    </w:p>
    <w:sdt>
      <w:sdtPr>
        <w:id w:val="1940557697"/>
        <w:placeholder>
          <w:docPart w:val="1190E72FBB9C41A1879D96A02946E3DE"/>
        </w:placeholder>
        <w:showingPlcHdr/>
        <w:text/>
      </w:sdtPr>
      <w:sdtContent>
        <w:p w:rsidR="79ADE7FD" w:rsidP="1D1F9DF9" w:rsidRDefault="79ADE7FD" w14:paraId="3B24BA39" w14:textId="356BF1D4">
          <w:pPr>
            <w:pStyle w:val="ListParagraph"/>
            <w:spacing w:line="360" w:lineRule="auto"/>
            <w:ind w:left="0"/>
          </w:pPr>
          <w:r w:rsidRPr="1D1F9DF9">
            <w:rPr>
              <w:rStyle w:val="PlaceholderText"/>
            </w:rPr>
            <w:t>Click or tap here to enter text.</w:t>
          </w:r>
        </w:p>
      </w:sdtContent>
    </w:sdt>
    <w:p w:rsidR="1D1F9DF9" w:rsidRDefault="1D1F9DF9" w14:paraId="28903284" w14:textId="2F55FB2C">
      <w:r>
        <w:br w:type="page"/>
      </w:r>
    </w:p>
    <w:p w:rsidR="004E579A" w:rsidP="009E7355" w:rsidRDefault="00504D3C" w14:paraId="7E95D6D8" w14:textId="7008A692">
      <w:pPr>
        <w:pStyle w:val="Heading1"/>
        <w:spacing w:line="360" w:lineRule="auto"/>
      </w:pPr>
      <w:r>
        <w:t xml:space="preserve">Thank </w:t>
      </w:r>
      <w:proofErr w:type="gramStart"/>
      <w:r>
        <w:t>you</w:t>
      </w:r>
      <w:proofErr w:type="gramEnd"/>
      <w:r>
        <w:t xml:space="preserve"> </w:t>
      </w:r>
    </w:p>
    <w:p w:rsidR="00504D3C" w:rsidP="009E7355" w:rsidRDefault="00504D3C" w14:paraId="2D7A99C0" w14:textId="6F622974">
      <w:pPr>
        <w:spacing w:line="360" w:lineRule="auto"/>
      </w:pPr>
      <w:r>
        <w:t xml:space="preserve">Thank you for completing the licence application. </w:t>
      </w:r>
      <w:r w:rsidR="17A53FC8">
        <w:t>To</w:t>
      </w:r>
      <w:r w:rsidR="2728A22D">
        <w:t xml:space="preserve"> submit</w:t>
      </w:r>
      <w:r w:rsidR="5DE790E4">
        <w:t xml:space="preserve"> </w:t>
      </w:r>
      <w:r w:rsidR="449BC7D5">
        <w:t xml:space="preserve">your application </w:t>
      </w:r>
      <w:r w:rsidR="1E0BD62C">
        <w:t xml:space="preserve">please: </w:t>
      </w:r>
    </w:p>
    <w:p w:rsidR="00504D3C" w:rsidP="1D1F9DF9" w:rsidRDefault="564A24F9" w14:paraId="6B6D7F1C" w14:textId="0571B2E1">
      <w:pPr>
        <w:pStyle w:val="ListParagraph"/>
        <w:numPr>
          <w:ilvl w:val="0"/>
          <w:numId w:val="13"/>
        </w:numPr>
        <w:spacing w:line="360" w:lineRule="auto"/>
      </w:pPr>
      <w:r>
        <w:t>s</w:t>
      </w:r>
      <w:r w:rsidR="3CF737C6">
        <w:t>ave</w:t>
      </w:r>
      <w:r w:rsidR="250E1189">
        <w:t xml:space="preserve"> this document with</w:t>
      </w:r>
      <w:r w:rsidR="345D8EE3">
        <w:t xml:space="preserve"> your</w:t>
      </w:r>
      <w:r w:rsidR="67700A86">
        <w:t xml:space="preserve"> name</w:t>
      </w:r>
      <w:r w:rsidR="11FB5ACA">
        <w:t xml:space="preserve"> and </w:t>
      </w:r>
      <w:r w:rsidR="6A5E2B94">
        <w:t xml:space="preserve">the name of </w:t>
      </w:r>
      <w:r w:rsidR="250E1189">
        <w:t xml:space="preserve">your </w:t>
      </w:r>
      <w:proofErr w:type="gramStart"/>
      <w:r w:rsidR="250E1189">
        <w:t>organisation</w:t>
      </w:r>
      <w:proofErr w:type="gramEnd"/>
    </w:p>
    <w:p w:rsidR="00504D3C" w:rsidP="1D1F9DF9" w:rsidRDefault="17011CB9" w14:paraId="57CAEBE8" w14:textId="33CD885A">
      <w:pPr>
        <w:pStyle w:val="ListParagraph"/>
        <w:numPr>
          <w:ilvl w:val="0"/>
          <w:numId w:val="13"/>
        </w:numPr>
        <w:spacing w:line="360" w:lineRule="auto"/>
      </w:pPr>
      <w:r>
        <w:t>a</w:t>
      </w:r>
      <w:r w:rsidR="5DE790E4">
        <w:t>ttach</w:t>
      </w:r>
      <w:r w:rsidR="1EE48B06">
        <w:t xml:space="preserve"> </w:t>
      </w:r>
      <w:r w:rsidR="33E6B0DA">
        <w:t xml:space="preserve">it </w:t>
      </w:r>
      <w:r w:rsidR="1EE48B06">
        <w:t>to</w:t>
      </w:r>
      <w:r w:rsidR="5DE790E4">
        <w:t xml:space="preserve"> a</w:t>
      </w:r>
      <w:r w:rsidR="1EE48B06">
        <w:t xml:space="preserve">n </w:t>
      </w:r>
      <w:r w:rsidR="5DE790E4">
        <w:t>email</w:t>
      </w:r>
      <w:r w:rsidR="785F95D3">
        <w:t xml:space="preserve"> and send</w:t>
      </w:r>
      <w:r w:rsidR="28C3237B">
        <w:t xml:space="preserve"> </w:t>
      </w:r>
      <w:r w:rsidR="264D6E68">
        <w:t xml:space="preserve">to </w:t>
      </w:r>
      <w:hyperlink r:id="rId18">
        <w:r w:rsidRPr="1D1F9DF9" w:rsidR="264D6E68">
          <w:rPr>
            <w:rStyle w:val="Hyperlink"/>
          </w:rPr>
          <w:t>caselawlicence@nationalarchives.gov.uk</w:t>
        </w:r>
      </w:hyperlink>
      <w:r w:rsidR="264D6E68">
        <w:t xml:space="preserve"> </w:t>
      </w:r>
    </w:p>
    <w:p w:rsidR="009E7355" w:rsidP="009E7355" w:rsidRDefault="264D6E68" w14:paraId="371DD7BB" w14:textId="27240CAF">
      <w:pPr>
        <w:spacing w:line="360" w:lineRule="auto"/>
      </w:pPr>
      <w:r>
        <w:t>The</w:t>
      </w:r>
      <w:r w:rsidR="2E62E63C">
        <w:t xml:space="preserve"> licencing team</w:t>
      </w:r>
      <w:r>
        <w:t xml:space="preserve"> may </w:t>
      </w:r>
      <w:r w:rsidR="719A9BE4">
        <w:t xml:space="preserve">contact you if they need further information to process your application. </w:t>
      </w:r>
    </w:p>
    <w:p w:rsidRPr="00504D3C" w:rsidR="009E7355" w:rsidP="00504D3C" w:rsidRDefault="009E7355" w14:paraId="750A8AC5" w14:textId="0D69AA7D"/>
    <w:sectPr w:rsidRPr="00504D3C" w:rsidR="009E7355">
      <w:headerReference w:type="default" r:id="rId19"/>
      <w:footerReference w:type="default" r:id="rId20"/>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2B9E" w:rsidP="0047303F" w:rsidRDefault="00262B9E" w14:paraId="1C653E27" w14:textId="77777777">
      <w:pPr>
        <w:spacing w:after="0" w:line="240" w:lineRule="auto"/>
      </w:pPr>
      <w:r>
        <w:separator/>
      </w:r>
    </w:p>
  </w:endnote>
  <w:endnote w:type="continuationSeparator" w:id="0">
    <w:p w:rsidR="00262B9E" w:rsidP="0047303F" w:rsidRDefault="00262B9E" w14:paraId="7E269458" w14:textId="77777777">
      <w:pPr>
        <w:spacing w:after="0" w:line="240" w:lineRule="auto"/>
      </w:pPr>
      <w:r>
        <w:continuationSeparator/>
      </w:r>
    </w:p>
  </w:endnote>
  <w:endnote w:type="continuationNotice" w:id="1">
    <w:p w:rsidR="00262B9E" w:rsidRDefault="00262B9E" w14:paraId="4714B27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Light">
    <w:panose1 w:val="00000000000000000000"/>
    <w:charset w:val="00"/>
    <w:family w:val="auto"/>
    <w:pitch w:val="variable"/>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D1F9DF9" w:rsidTr="1D1F9DF9" w14:paraId="395E4302" w14:textId="77777777">
      <w:trPr>
        <w:trHeight w:val="300"/>
      </w:trPr>
      <w:tc>
        <w:tcPr>
          <w:tcW w:w="3005" w:type="dxa"/>
        </w:tcPr>
        <w:p w:rsidR="1D1F9DF9" w:rsidP="1D1F9DF9" w:rsidRDefault="1D1F9DF9" w14:paraId="2D46EB5F" w14:textId="45080DA2">
          <w:pPr>
            <w:pStyle w:val="Header"/>
            <w:ind w:left="-115"/>
          </w:pPr>
        </w:p>
      </w:tc>
      <w:tc>
        <w:tcPr>
          <w:tcW w:w="3005" w:type="dxa"/>
        </w:tcPr>
        <w:p w:rsidR="1D1F9DF9" w:rsidP="1D1F9DF9" w:rsidRDefault="1D1F9DF9" w14:paraId="30BB37BB" w14:textId="0F7CD830">
          <w:pPr>
            <w:pStyle w:val="Header"/>
            <w:jc w:val="center"/>
          </w:pPr>
        </w:p>
      </w:tc>
      <w:tc>
        <w:tcPr>
          <w:tcW w:w="3005" w:type="dxa"/>
        </w:tcPr>
        <w:p w:rsidR="1D1F9DF9" w:rsidP="1D1F9DF9" w:rsidRDefault="1D1F9DF9" w14:paraId="1318BE58" w14:textId="2B076B93">
          <w:pPr>
            <w:pStyle w:val="Header"/>
            <w:ind w:right="-115"/>
            <w:jc w:val="right"/>
          </w:pPr>
          <w:r>
            <w:fldChar w:fldCharType="begin"/>
          </w:r>
          <w:r>
            <w:instrText>PAGE</w:instrText>
          </w:r>
          <w:r>
            <w:fldChar w:fldCharType="separate"/>
          </w:r>
          <w:r w:rsidR="00A21DFA">
            <w:rPr>
              <w:noProof/>
            </w:rPr>
            <w:t>1</w:t>
          </w:r>
          <w:r>
            <w:fldChar w:fldCharType="end"/>
          </w:r>
        </w:p>
      </w:tc>
    </w:tr>
  </w:tbl>
  <w:p w:rsidR="00F236CD" w:rsidRDefault="00F236CD" w14:paraId="6D29C02A" w14:textId="56B59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2B9E" w:rsidP="0047303F" w:rsidRDefault="00262B9E" w14:paraId="0D816278" w14:textId="77777777">
      <w:pPr>
        <w:spacing w:after="0" w:line="240" w:lineRule="auto"/>
      </w:pPr>
      <w:r>
        <w:separator/>
      </w:r>
    </w:p>
  </w:footnote>
  <w:footnote w:type="continuationSeparator" w:id="0">
    <w:p w:rsidR="00262B9E" w:rsidP="0047303F" w:rsidRDefault="00262B9E" w14:paraId="41C8A195" w14:textId="77777777">
      <w:pPr>
        <w:spacing w:after="0" w:line="240" w:lineRule="auto"/>
      </w:pPr>
      <w:r>
        <w:continuationSeparator/>
      </w:r>
    </w:p>
  </w:footnote>
  <w:footnote w:type="continuationNotice" w:id="1">
    <w:p w:rsidR="00262B9E" w:rsidRDefault="00262B9E" w14:paraId="120834E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7303F" w:rsidRDefault="0047303F" w14:paraId="0866574A" w14:textId="470894BE">
    <w:pPr>
      <w:pStyle w:val="Header"/>
    </w:pPr>
  </w:p>
  <w:tbl>
    <w:tblPr>
      <w:tblW w:w="10754" w:type="dxa"/>
      <w:tblInd w:w="-87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3408"/>
      <w:gridCol w:w="5816"/>
      <w:gridCol w:w="765"/>
      <w:gridCol w:w="765"/>
    </w:tblGrid>
    <w:tr w:rsidR="0047303F" w:rsidTr="0CB65318" w14:paraId="2814BDCE" w14:textId="77777777">
      <w:trPr>
        <w:trHeight w:val="489"/>
      </w:trPr>
      <w:tc>
        <w:tcPr>
          <w:tcW w:w="3408" w:type="dxa"/>
        </w:tcPr>
        <w:p w:rsidRPr="00B80907" w:rsidR="0047303F" w:rsidP="0047303F" w:rsidRDefault="1D1F9DF9" w14:paraId="592F6BA7" w14:textId="1614AF66">
          <w:pPr>
            <w:pStyle w:val="TableParagraph"/>
          </w:pPr>
          <w:r>
            <w:t>01 December 2023</w:t>
          </w:r>
        </w:p>
      </w:tc>
      <w:tc>
        <w:tcPr>
          <w:tcW w:w="5816" w:type="dxa"/>
          <w:vMerge w:val="restart"/>
        </w:tcPr>
        <w:p w:rsidR="0047303F" w:rsidP="0047303F" w:rsidRDefault="0CB65318" w14:paraId="0B41C13C" w14:textId="77777777">
          <w:pPr>
            <w:pStyle w:val="TableParagraph"/>
          </w:pPr>
          <w:r>
            <w:t xml:space="preserve">The National Archives, Kew, </w:t>
          </w:r>
          <w:r w:rsidR="0047303F">
            <w:br/>
          </w:r>
          <w:r>
            <w:t>Richmond, Surrey TW9 4DU</w:t>
          </w:r>
        </w:p>
      </w:tc>
      <w:tc>
        <w:tcPr>
          <w:tcW w:w="765" w:type="dxa"/>
        </w:tcPr>
        <w:p w:rsidR="0047303F" w:rsidP="0047303F" w:rsidRDefault="0047303F" w14:paraId="749ECCEC" w14:textId="77777777">
          <w:pPr>
            <w:pStyle w:val="TableParagraph"/>
          </w:pPr>
        </w:p>
      </w:tc>
      <w:tc>
        <w:tcPr>
          <w:tcW w:w="765" w:type="dxa"/>
        </w:tcPr>
        <w:p w:rsidR="0047303F" w:rsidP="0047303F" w:rsidRDefault="0047303F" w14:paraId="0B28676F" w14:textId="77777777">
          <w:pPr>
            <w:pStyle w:val="TableParagraph"/>
          </w:pPr>
          <w:r w:rsidRPr="00B80907">
            <w:rPr>
              <w:rFonts w:ascii="Open Sans" w:hAnsi="Open Sans" w:cs="Open Sans"/>
              <w:noProof/>
              <w:lang w:val="en-GB" w:eastAsia="en-GB"/>
            </w:rPr>
            <w:drawing>
              <wp:anchor distT="0" distB="0" distL="0" distR="0" simplePos="0" relativeHeight="251658240" behindDoc="1" locked="0" layoutInCell="1" allowOverlap="1" wp14:anchorId="6E37A7A5" wp14:editId="68275DE0">
                <wp:simplePos x="0" y="0"/>
                <wp:positionH relativeFrom="page">
                  <wp:posOffset>-409931</wp:posOffset>
                </wp:positionH>
                <wp:positionV relativeFrom="paragraph">
                  <wp:posOffset>90424</wp:posOffset>
                </wp:positionV>
                <wp:extent cx="774843" cy="783335"/>
                <wp:effectExtent l="0" t="0" r="0" b="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74843" cy="783335"/>
                        </a:xfrm>
                        <a:prstGeom prst="rect">
                          <a:avLst/>
                        </a:prstGeom>
                      </pic:spPr>
                    </pic:pic>
                  </a:graphicData>
                </a:graphic>
              </wp:anchor>
            </w:drawing>
          </w:r>
        </w:p>
      </w:tc>
    </w:tr>
    <w:tr w:rsidR="0047303F" w:rsidTr="0CB65318" w14:paraId="61D68A4D" w14:textId="77777777">
      <w:trPr>
        <w:trHeight w:val="489"/>
      </w:trPr>
      <w:tc>
        <w:tcPr>
          <w:tcW w:w="3408" w:type="dxa"/>
        </w:tcPr>
        <w:p w:rsidRPr="00B80907" w:rsidR="0047303F" w:rsidP="0047303F" w:rsidRDefault="0047303F" w14:paraId="3EC24F51" w14:textId="77777777">
          <w:pPr>
            <w:pStyle w:val="TableParagraph"/>
          </w:pPr>
        </w:p>
      </w:tc>
      <w:tc>
        <w:tcPr>
          <w:tcW w:w="5816" w:type="dxa"/>
          <w:vMerge/>
        </w:tcPr>
        <w:p w:rsidR="0047303F" w:rsidP="0047303F" w:rsidRDefault="0047303F" w14:paraId="3F69BB34" w14:textId="77777777">
          <w:pPr>
            <w:rPr>
              <w:sz w:val="2"/>
              <w:szCs w:val="2"/>
            </w:rPr>
          </w:pPr>
        </w:p>
      </w:tc>
      <w:tc>
        <w:tcPr>
          <w:tcW w:w="1530" w:type="dxa"/>
          <w:gridSpan w:val="2"/>
        </w:tcPr>
        <w:p w:rsidR="0047303F" w:rsidP="0047303F" w:rsidRDefault="0047303F" w14:paraId="563F9F7E" w14:textId="77777777">
          <w:pPr>
            <w:pStyle w:val="TableParagraph"/>
          </w:pPr>
        </w:p>
      </w:tc>
    </w:tr>
    <w:tr w:rsidR="0047303F" w:rsidTr="0CB65318" w14:paraId="3188F54F" w14:textId="77777777">
      <w:trPr>
        <w:trHeight w:val="489"/>
      </w:trPr>
      <w:tc>
        <w:tcPr>
          <w:tcW w:w="3408" w:type="dxa"/>
        </w:tcPr>
        <w:p w:rsidRPr="00B80907" w:rsidR="0047303F" w:rsidP="0047303F" w:rsidRDefault="0CB65318" w14:paraId="7E848A87" w14:textId="77777777">
          <w:pPr>
            <w:pStyle w:val="TableParagraph"/>
          </w:pPr>
          <w:r>
            <w:t>nationalarchives.gov.uk</w:t>
          </w:r>
        </w:p>
      </w:tc>
      <w:tc>
        <w:tcPr>
          <w:tcW w:w="5816" w:type="dxa"/>
          <w:vMerge/>
        </w:tcPr>
        <w:p w:rsidR="0047303F" w:rsidP="0047303F" w:rsidRDefault="0047303F" w14:paraId="3DC36616" w14:textId="77777777">
          <w:pPr>
            <w:rPr>
              <w:sz w:val="2"/>
              <w:szCs w:val="2"/>
            </w:rPr>
          </w:pPr>
        </w:p>
      </w:tc>
      <w:tc>
        <w:tcPr>
          <w:tcW w:w="1530" w:type="dxa"/>
          <w:gridSpan w:val="2"/>
        </w:tcPr>
        <w:p w:rsidR="0047303F" w:rsidP="0047303F" w:rsidRDefault="0047303F" w14:paraId="0C303C60" w14:textId="77777777">
          <w:pPr>
            <w:pStyle w:val="TableParagraph"/>
          </w:pPr>
        </w:p>
      </w:tc>
    </w:tr>
  </w:tbl>
  <w:p w:rsidR="0047303F" w:rsidRDefault="0047303F" w14:paraId="0A67A1D2" w14:textId="5FAB3B23">
    <w:pPr>
      <w:pStyle w:val="Header"/>
    </w:pPr>
  </w:p>
  <w:p w:rsidR="0047303F" w:rsidRDefault="0047303F" w14:paraId="6398E82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7ED3"/>
    <w:multiLevelType w:val="hybridMultilevel"/>
    <w:tmpl w:val="ADFC3CDC"/>
    <w:lvl w:ilvl="0" w:tplc="FFFFFFFF">
      <w:start w:val="1"/>
      <w:numFmt w:val="decimal"/>
      <w:lvlText w:val="%1."/>
      <w:lvlJc w:val="left"/>
      <w:pPr>
        <w:ind w:left="720" w:hanging="360"/>
      </w:pPr>
    </w:lvl>
    <w:lvl w:ilvl="1" w:tplc="D4F676B0">
      <w:start w:val="1"/>
      <w:numFmt w:val="lowerLetter"/>
      <w:lvlText w:val="%2."/>
      <w:lvlJc w:val="left"/>
      <w:pPr>
        <w:ind w:left="1440" w:hanging="360"/>
      </w:pPr>
    </w:lvl>
    <w:lvl w:ilvl="2" w:tplc="C922B4B2">
      <w:start w:val="1"/>
      <w:numFmt w:val="lowerRoman"/>
      <w:lvlText w:val="%3."/>
      <w:lvlJc w:val="right"/>
      <w:pPr>
        <w:ind w:left="2160" w:hanging="180"/>
      </w:pPr>
    </w:lvl>
    <w:lvl w:ilvl="3" w:tplc="BA8C2646">
      <w:start w:val="1"/>
      <w:numFmt w:val="decimal"/>
      <w:lvlText w:val="%4."/>
      <w:lvlJc w:val="left"/>
      <w:pPr>
        <w:ind w:left="2880" w:hanging="360"/>
      </w:pPr>
    </w:lvl>
    <w:lvl w:ilvl="4" w:tplc="A8207486">
      <w:start w:val="1"/>
      <w:numFmt w:val="lowerLetter"/>
      <w:lvlText w:val="%5."/>
      <w:lvlJc w:val="left"/>
      <w:pPr>
        <w:ind w:left="3600" w:hanging="360"/>
      </w:pPr>
    </w:lvl>
    <w:lvl w:ilvl="5" w:tplc="B53E8856">
      <w:start w:val="1"/>
      <w:numFmt w:val="lowerRoman"/>
      <w:lvlText w:val="%6."/>
      <w:lvlJc w:val="right"/>
      <w:pPr>
        <w:ind w:left="4320" w:hanging="180"/>
      </w:pPr>
    </w:lvl>
    <w:lvl w:ilvl="6" w:tplc="D93454C8">
      <w:start w:val="1"/>
      <w:numFmt w:val="decimal"/>
      <w:lvlText w:val="%7."/>
      <w:lvlJc w:val="left"/>
      <w:pPr>
        <w:ind w:left="5040" w:hanging="360"/>
      </w:pPr>
    </w:lvl>
    <w:lvl w:ilvl="7" w:tplc="F35E1818">
      <w:start w:val="1"/>
      <w:numFmt w:val="lowerLetter"/>
      <w:lvlText w:val="%8."/>
      <w:lvlJc w:val="left"/>
      <w:pPr>
        <w:ind w:left="5760" w:hanging="360"/>
      </w:pPr>
    </w:lvl>
    <w:lvl w:ilvl="8" w:tplc="CB562E6E">
      <w:start w:val="1"/>
      <w:numFmt w:val="lowerRoman"/>
      <w:lvlText w:val="%9."/>
      <w:lvlJc w:val="right"/>
      <w:pPr>
        <w:ind w:left="6480" w:hanging="180"/>
      </w:pPr>
    </w:lvl>
  </w:abstractNum>
  <w:abstractNum w:abstractNumId="1" w15:restartNumberingAfterBreak="0">
    <w:nsid w:val="035D2E55"/>
    <w:multiLevelType w:val="hybridMultilevel"/>
    <w:tmpl w:val="7E506792"/>
    <w:lvl w:ilvl="0" w:tplc="08090001">
      <w:start w:val="1"/>
      <w:numFmt w:val="bullet"/>
      <w:lvlText w:val=""/>
      <w:lvlJc w:val="left"/>
      <w:pPr>
        <w:ind w:left="720" w:hanging="360"/>
      </w:pPr>
      <w:rPr>
        <w:rFonts w:hint="default" w:ascii="Symbol" w:hAnsi="Symbol"/>
      </w:rPr>
    </w:lvl>
    <w:lvl w:ilvl="1" w:tplc="FFFFFFFF">
      <w:start w:val="3"/>
      <w:numFmt w:val="bullet"/>
      <w:lvlText w:val="-"/>
      <w:lvlJc w:val="left"/>
      <w:pPr>
        <w:ind w:left="1440" w:hanging="360"/>
      </w:pPr>
      <w:rPr>
        <w:rFonts w:hint="default" w:ascii="Calibri" w:hAnsi="Calibri" w:cs="Calibri" w:eastAsiaTheme="minorHAnsi"/>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48B2B5D"/>
    <w:multiLevelType w:val="hybridMultilevel"/>
    <w:tmpl w:val="CAD04C98"/>
    <w:lvl w:ilvl="0" w:tplc="DD4084CE">
      <w:start w:val="1"/>
      <w:numFmt w:val="bullet"/>
      <w:lvlText w:val=""/>
      <w:lvlJc w:val="left"/>
      <w:pPr>
        <w:ind w:left="720" w:hanging="360"/>
      </w:pPr>
      <w:rPr>
        <w:rFonts w:hint="default" w:ascii="Symbol" w:hAnsi="Symbol"/>
      </w:rPr>
    </w:lvl>
    <w:lvl w:ilvl="1" w:tplc="36E0B892">
      <w:start w:val="1"/>
      <w:numFmt w:val="bullet"/>
      <w:lvlText w:val="o"/>
      <w:lvlJc w:val="left"/>
      <w:pPr>
        <w:ind w:left="1440" w:hanging="360"/>
      </w:pPr>
      <w:rPr>
        <w:rFonts w:hint="default" w:ascii="Courier New" w:hAnsi="Courier New"/>
      </w:rPr>
    </w:lvl>
    <w:lvl w:ilvl="2" w:tplc="59DCB4F4">
      <w:start w:val="1"/>
      <w:numFmt w:val="bullet"/>
      <w:lvlText w:val=""/>
      <w:lvlJc w:val="left"/>
      <w:pPr>
        <w:ind w:left="2160" w:hanging="360"/>
      </w:pPr>
      <w:rPr>
        <w:rFonts w:hint="default" w:ascii="Wingdings" w:hAnsi="Wingdings"/>
      </w:rPr>
    </w:lvl>
    <w:lvl w:ilvl="3" w:tplc="A8D441AC">
      <w:start w:val="1"/>
      <w:numFmt w:val="bullet"/>
      <w:lvlText w:val=""/>
      <w:lvlJc w:val="left"/>
      <w:pPr>
        <w:ind w:left="2880" w:hanging="360"/>
      </w:pPr>
      <w:rPr>
        <w:rFonts w:hint="default" w:ascii="Symbol" w:hAnsi="Symbol"/>
      </w:rPr>
    </w:lvl>
    <w:lvl w:ilvl="4" w:tplc="B5C03482">
      <w:start w:val="1"/>
      <w:numFmt w:val="bullet"/>
      <w:lvlText w:val="o"/>
      <w:lvlJc w:val="left"/>
      <w:pPr>
        <w:ind w:left="3600" w:hanging="360"/>
      </w:pPr>
      <w:rPr>
        <w:rFonts w:hint="default" w:ascii="Courier New" w:hAnsi="Courier New"/>
      </w:rPr>
    </w:lvl>
    <w:lvl w:ilvl="5" w:tplc="B876FE6A">
      <w:start w:val="1"/>
      <w:numFmt w:val="bullet"/>
      <w:lvlText w:val=""/>
      <w:lvlJc w:val="left"/>
      <w:pPr>
        <w:ind w:left="4320" w:hanging="360"/>
      </w:pPr>
      <w:rPr>
        <w:rFonts w:hint="default" w:ascii="Wingdings" w:hAnsi="Wingdings"/>
      </w:rPr>
    </w:lvl>
    <w:lvl w:ilvl="6" w:tplc="EBBA0678">
      <w:start w:val="1"/>
      <w:numFmt w:val="bullet"/>
      <w:lvlText w:val=""/>
      <w:lvlJc w:val="left"/>
      <w:pPr>
        <w:ind w:left="5040" w:hanging="360"/>
      </w:pPr>
      <w:rPr>
        <w:rFonts w:hint="default" w:ascii="Symbol" w:hAnsi="Symbol"/>
      </w:rPr>
    </w:lvl>
    <w:lvl w:ilvl="7" w:tplc="A70872A8">
      <w:start w:val="1"/>
      <w:numFmt w:val="bullet"/>
      <w:lvlText w:val="o"/>
      <w:lvlJc w:val="left"/>
      <w:pPr>
        <w:ind w:left="5760" w:hanging="360"/>
      </w:pPr>
      <w:rPr>
        <w:rFonts w:hint="default" w:ascii="Courier New" w:hAnsi="Courier New"/>
      </w:rPr>
    </w:lvl>
    <w:lvl w:ilvl="8" w:tplc="0090162C">
      <w:start w:val="1"/>
      <w:numFmt w:val="bullet"/>
      <w:lvlText w:val=""/>
      <w:lvlJc w:val="left"/>
      <w:pPr>
        <w:ind w:left="6480" w:hanging="360"/>
      </w:pPr>
      <w:rPr>
        <w:rFonts w:hint="default" w:ascii="Wingdings" w:hAnsi="Wingdings"/>
      </w:rPr>
    </w:lvl>
  </w:abstractNum>
  <w:abstractNum w:abstractNumId="3" w15:restartNumberingAfterBreak="0">
    <w:nsid w:val="07310E97"/>
    <w:multiLevelType w:val="hybridMultilevel"/>
    <w:tmpl w:val="7C9E3848"/>
    <w:lvl w:ilvl="0" w:tplc="A68E10A6">
      <w:start w:val="1"/>
      <w:numFmt w:val="decimal"/>
      <w:lvlText w:val="%1."/>
      <w:lvlJc w:val="left"/>
      <w:pPr>
        <w:ind w:left="720" w:hanging="360"/>
      </w:pPr>
    </w:lvl>
    <w:lvl w:ilvl="1" w:tplc="0DA4C562">
      <w:start w:val="1"/>
      <w:numFmt w:val="lowerLetter"/>
      <w:lvlText w:val="%2."/>
      <w:lvlJc w:val="left"/>
      <w:pPr>
        <w:ind w:left="1440" w:hanging="360"/>
      </w:pPr>
    </w:lvl>
    <w:lvl w:ilvl="2" w:tplc="D9923FD0">
      <w:start w:val="1"/>
      <w:numFmt w:val="lowerRoman"/>
      <w:lvlText w:val="%3."/>
      <w:lvlJc w:val="right"/>
      <w:pPr>
        <w:ind w:left="2160" w:hanging="180"/>
      </w:pPr>
    </w:lvl>
    <w:lvl w:ilvl="3" w:tplc="9BB87772">
      <w:start w:val="1"/>
      <w:numFmt w:val="decimal"/>
      <w:lvlText w:val="%4."/>
      <w:lvlJc w:val="left"/>
      <w:pPr>
        <w:ind w:left="2880" w:hanging="360"/>
      </w:pPr>
    </w:lvl>
    <w:lvl w:ilvl="4" w:tplc="E278A046">
      <w:start w:val="1"/>
      <w:numFmt w:val="lowerLetter"/>
      <w:lvlText w:val="%5."/>
      <w:lvlJc w:val="left"/>
      <w:pPr>
        <w:ind w:left="3600" w:hanging="360"/>
      </w:pPr>
    </w:lvl>
    <w:lvl w:ilvl="5" w:tplc="1FE4AF08">
      <w:start w:val="1"/>
      <w:numFmt w:val="lowerRoman"/>
      <w:lvlText w:val="%6."/>
      <w:lvlJc w:val="right"/>
      <w:pPr>
        <w:ind w:left="4320" w:hanging="180"/>
      </w:pPr>
    </w:lvl>
    <w:lvl w:ilvl="6" w:tplc="6DEA2F98">
      <w:start w:val="1"/>
      <w:numFmt w:val="decimal"/>
      <w:lvlText w:val="%7."/>
      <w:lvlJc w:val="left"/>
      <w:pPr>
        <w:ind w:left="5040" w:hanging="360"/>
      </w:pPr>
    </w:lvl>
    <w:lvl w:ilvl="7" w:tplc="3B84A5CE">
      <w:start w:val="1"/>
      <w:numFmt w:val="lowerLetter"/>
      <w:lvlText w:val="%8."/>
      <w:lvlJc w:val="left"/>
      <w:pPr>
        <w:ind w:left="5760" w:hanging="360"/>
      </w:pPr>
    </w:lvl>
    <w:lvl w:ilvl="8" w:tplc="43EE6E48">
      <w:start w:val="1"/>
      <w:numFmt w:val="lowerRoman"/>
      <w:lvlText w:val="%9."/>
      <w:lvlJc w:val="right"/>
      <w:pPr>
        <w:ind w:left="6480" w:hanging="180"/>
      </w:pPr>
    </w:lvl>
  </w:abstractNum>
  <w:abstractNum w:abstractNumId="4" w15:restartNumberingAfterBreak="0">
    <w:nsid w:val="0EAB5825"/>
    <w:multiLevelType w:val="hybridMultilevel"/>
    <w:tmpl w:val="7D1296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5FBCAAC"/>
    <w:multiLevelType w:val="hybridMultilevel"/>
    <w:tmpl w:val="58A64944"/>
    <w:lvl w:ilvl="0" w:tplc="128268DA">
      <w:start w:val="1"/>
      <w:numFmt w:val="bullet"/>
      <w:lvlText w:val=""/>
      <w:lvlJc w:val="left"/>
      <w:pPr>
        <w:ind w:left="720" w:hanging="360"/>
      </w:pPr>
      <w:rPr>
        <w:rFonts w:hint="default" w:ascii="Symbol" w:hAnsi="Symbol"/>
      </w:rPr>
    </w:lvl>
    <w:lvl w:ilvl="1" w:tplc="0036769A">
      <w:start w:val="1"/>
      <w:numFmt w:val="bullet"/>
      <w:lvlText w:val="o"/>
      <w:lvlJc w:val="left"/>
      <w:pPr>
        <w:ind w:left="1440" w:hanging="360"/>
      </w:pPr>
      <w:rPr>
        <w:rFonts w:hint="default" w:ascii="Courier New" w:hAnsi="Courier New"/>
      </w:rPr>
    </w:lvl>
    <w:lvl w:ilvl="2" w:tplc="6ACEE1EE">
      <w:start w:val="1"/>
      <w:numFmt w:val="bullet"/>
      <w:lvlText w:val=""/>
      <w:lvlJc w:val="left"/>
      <w:pPr>
        <w:ind w:left="2160" w:hanging="360"/>
      </w:pPr>
      <w:rPr>
        <w:rFonts w:hint="default" w:ascii="Wingdings" w:hAnsi="Wingdings"/>
      </w:rPr>
    </w:lvl>
    <w:lvl w:ilvl="3" w:tplc="E8828714">
      <w:start w:val="1"/>
      <w:numFmt w:val="bullet"/>
      <w:lvlText w:val=""/>
      <w:lvlJc w:val="left"/>
      <w:pPr>
        <w:ind w:left="2880" w:hanging="360"/>
      </w:pPr>
      <w:rPr>
        <w:rFonts w:hint="default" w:ascii="Symbol" w:hAnsi="Symbol"/>
      </w:rPr>
    </w:lvl>
    <w:lvl w:ilvl="4" w:tplc="A61638E0">
      <w:start w:val="1"/>
      <w:numFmt w:val="bullet"/>
      <w:lvlText w:val="o"/>
      <w:lvlJc w:val="left"/>
      <w:pPr>
        <w:ind w:left="3600" w:hanging="360"/>
      </w:pPr>
      <w:rPr>
        <w:rFonts w:hint="default" w:ascii="Courier New" w:hAnsi="Courier New"/>
      </w:rPr>
    </w:lvl>
    <w:lvl w:ilvl="5" w:tplc="5C98A7BE">
      <w:start w:val="1"/>
      <w:numFmt w:val="bullet"/>
      <w:lvlText w:val=""/>
      <w:lvlJc w:val="left"/>
      <w:pPr>
        <w:ind w:left="4320" w:hanging="360"/>
      </w:pPr>
      <w:rPr>
        <w:rFonts w:hint="default" w:ascii="Wingdings" w:hAnsi="Wingdings"/>
      </w:rPr>
    </w:lvl>
    <w:lvl w:ilvl="6" w:tplc="CCFA4B76">
      <w:start w:val="1"/>
      <w:numFmt w:val="bullet"/>
      <w:lvlText w:val=""/>
      <w:lvlJc w:val="left"/>
      <w:pPr>
        <w:ind w:left="5040" w:hanging="360"/>
      </w:pPr>
      <w:rPr>
        <w:rFonts w:hint="default" w:ascii="Symbol" w:hAnsi="Symbol"/>
      </w:rPr>
    </w:lvl>
    <w:lvl w:ilvl="7" w:tplc="3C748D00">
      <w:start w:val="1"/>
      <w:numFmt w:val="bullet"/>
      <w:lvlText w:val="o"/>
      <w:lvlJc w:val="left"/>
      <w:pPr>
        <w:ind w:left="5760" w:hanging="360"/>
      </w:pPr>
      <w:rPr>
        <w:rFonts w:hint="default" w:ascii="Courier New" w:hAnsi="Courier New"/>
      </w:rPr>
    </w:lvl>
    <w:lvl w:ilvl="8" w:tplc="A302F764">
      <w:start w:val="1"/>
      <w:numFmt w:val="bullet"/>
      <w:lvlText w:val=""/>
      <w:lvlJc w:val="left"/>
      <w:pPr>
        <w:ind w:left="6480" w:hanging="360"/>
      </w:pPr>
      <w:rPr>
        <w:rFonts w:hint="default" w:ascii="Wingdings" w:hAnsi="Wingdings"/>
      </w:rPr>
    </w:lvl>
  </w:abstractNum>
  <w:abstractNum w:abstractNumId="6" w15:restartNumberingAfterBreak="0">
    <w:nsid w:val="1E0F8841"/>
    <w:multiLevelType w:val="hybridMultilevel"/>
    <w:tmpl w:val="3CF28320"/>
    <w:lvl w:ilvl="0" w:tplc="E0140090">
      <w:start w:val="1"/>
      <w:numFmt w:val="bullet"/>
      <w:lvlText w:val=""/>
      <w:lvlJc w:val="left"/>
      <w:pPr>
        <w:ind w:left="720" w:hanging="360"/>
      </w:pPr>
      <w:rPr>
        <w:rFonts w:hint="default" w:ascii="Symbol" w:hAnsi="Symbol"/>
      </w:rPr>
    </w:lvl>
    <w:lvl w:ilvl="1" w:tplc="123CE384">
      <w:start w:val="1"/>
      <w:numFmt w:val="bullet"/>
      <w:lvlText w:val="o"/>
      <w:lvlJc w:val="left"/>
      <w:pPr>
        <w:ind w:left="1440" w:hanging="360"/>
      </w:pPr>
      <w:rPr>
        <w:rFonts w:hint="default" w:ascii="Courier New" w:hAnsi="Courier New"/>
      </w:rPr>
    </w:lvl>
    <w:lvl w:ilvl="2" w:tplc="F6D28F5E">
      <w:start w:val="1"/>
      <w:numFmt w:val="bullet"/>
      <w:lvlText w:val=""/>
      <w:lvlJc w:val="left"/>
      <w:pPr>
        <w:ind w:left="2160" w:hanging="360"/>
      </w:pPr>
      <w:rPr>
        <w:rFonts w:hint="default" w:ascii="Wingdings" w:hAnsi="Wingdings"/>
      </w:rPr>
    </w:lvl>
    <w:lvl w:ilvl="3" w:tplc="A1105A38">
      <w:start w:val="1"/>
      <w:numFmt w:val="bullet"/>
      <w:lvlText w:val=""/>
      <w:lvlJc w:val="left"/>
      <w:pPr>
        <w:ind w:left="2880" w:hanging="360"/>
      </w:pPr>
      <w:rPr>
        <w:rFonts w:hint="default" w:ascii="Symbol" w:hAnsi="Symbol"/>
      </w:rPr>
    </w:lvl>
    <w:lvl w:ilvl="4" w:tplc="93F829B2">
      <w:start w:val="1"/>
      <w:numFmt w:val="bullet"/>
      <w:lvlText w:val="o"/>
      <w:lvlJc w:val="left"/>
      <w:pPr>
        <w:ind w:left="3600" w:hanging="360"/>
      </w:pPr>
      <w:rPr>
        <w:rFonts w:hint="default" w:ascii="Courier New" w:hAnsi="Courier New"/>
      </w:rPr>
    </w:lvl>
    <w:lvl w:ilvl="5" w:tplc="0D92E894">
      <w:start w:val="1"/>
      <w:numFmt w:val="bullet"/>
      <w:lvlText w:val=""/>
      <w:lvlJc w:val="left"/>
      <w:pPr>
        <w:ind w:left="4320" w:hanging="360"/>
      </w:pPr>
      <w:rPr>
        <w:rFonts w:hint="default" w:ascii="Wingdings" w:hAnsi="Wingdings"/>
      </w:rPr>
    </w:lvl>
    <w:lvl w:ilvl="6" w:tplc="FC0609D0">
      <w:start w:val="1"/>
      <w:numFmt w:val="bullet"/>
      <w:lvlText w:val=""/>
      <w:lvlJc w:val="left"/>
      <w:pPr>
        <w:ind w:left="5040" w:hanging="360"/>
      </w:pPr>
      <w:rPr>
        <w:rFonts w:hint="default" w:ascii="Symbol" w:hAnsi="Symbol"/>
      </w:rPr>
    </w:lvl>
    <w:lvl w:ilvl="7" w:tplc="B68EE308">
      <w:start w:val="1"/>
      <w:numFmt w:val="bullet"/>
      <w:lvlText w:val="o"/>
      <w:lvlJc w:val="left"/>
      <w:pPr>
        <w:ind w:left="5760" w:hanging="360"/>
      </w:pPr>
      <w:rPr>
        <w:rFonts w:hint="default" w:ascii="Courier New" w:hAnsi="Courier New"/>
      </w:rPr>
    </w:lvl>
    <w:lvl w:ilvl="8" w:tplc="6CA8DB52">
      <w:start w:val="1"/>
      <w:numFmt w:val="bullet"/>
      <w:lvlText w:val=""/>
      <w:lvlJc w:val="left"/>
      <w:pPr>
        <w:ind w:left="6480" w:hanging="360"/>
      </w:pPr>
      <w:rPr>
        <w:rFonts w:hint="default" w:ascii="Wingdings" w:hAnsi="Wingdings"/>
      </w:rPr>
    </w:lvl>
  </w:abstractNum>
  <w:abstractNum w:abstractNumId="7" w15:restartNumberingAfterBreak="0">
    <w:nsid w:val="3AFD2BE9"/>
    <w:multiLevelType w:val="hybridMultilevel"/>
    <w:tmpl w:val="EB444762"/>
    <w:lvl w:ilvl="0" w:tplc="E58A8D62">
      <w:start w:val="1"/>
      <w:numFmt w:val="bullet"/>
      <w:lvlText w:val=""/>
      <w:lvlJc w:val="left"/>
      <w:pPr>
        <w:ind w:left="720" w:hanging="360"/>
      </w:pPr>
      <w:rPr>
        <w:rFonts w:hint="default" w:ascii="Symbol" w:hAnsi="Symbol"/>
      </w:rPr>
    </w:lvl>
    <w:lvl w:ilvl="1" w:tplc="6BB42F0A">
      <w:start w:val="1"/>
      <w:numFmt w:val="bullet"/>
      <w:lvlText w:val="o"/>
      <w:lvlJc w:val="left"/>
      <w:pPr>
        <w:ind w:left="1440" w:hanging="360"/>
      </w:pPr>
      <w:rPr>
        <w:rFonts w:hint="default" w:ascii="Courier New" w:hAnsi="Courier New"/>
      </w:rPr>
    </w:lvl>
    <w:lvl w:ilvl="2" w:tplc="13366022">
      <w:start w:val="1"/>
      <w:numFmt w:val="bullet"/>
      <w:lvlText w:val=""/>
      <w:lvlJc w:val="left"/>
      <w:pPr>
        <w:ind w:left="2160" w:hanging="360"/>
      </w:pPr>
      <w:rPr>
        <w:rFonts w:hint="default" w:ascii="Wingdings" w:hAnsi="Wingdings"/>
      </w:rPr>
    </w:lvl>
    <w:lvl w:ilvl="3" w:tplc="791499D6">
      <w:start w:val="1"/>
      <w:numFmt w:val="bullet"/>
      <w:lvlText w:val=""/>
      <w:lvlJc w:val="left"/>
      <w:pPr>
        <w:ind w:left="2880" w:hanging="360"/>
      </w:pPr>
      <w:rPr>
        <w:rFonts w:hint="default" w:ascii="Symbol" w:hAnsi="Symbol"/>
      </w:rPr>
    </w:lvl>
    <w:lvl w:ilvl="4" w:tplc="48180FAE">
      <w:start w:val="1"/>
      <w:numFmt w:val="bullet"/>
      <w:lvlText w:val="o"/>
      <w:lvlJc w:val="left"/>
      <w:pPr>
        <w:ind w:left="3600" w:hanging="360"/>
      </w:pPr>
      <w:rPr>
        <w:rFonts w:hint="default" w:ascii="Courier New" w:hAnsi="Courier New"/>
      </w:rPr>
    </w:lvl>
    <w:lvl w:ilvl="5" w:tplc="D662063A">
      <w:start w:val="1"/>
      <w:numFmt w:val="bullet"/>
      <w:lvlText w:val=""/>
      <w:lvlJc w:val="left"/>
      <w:pPr>
        <w:ind w:left="4320" w:hanging="360"/>
      </w:pPr>
      <w:rPr>
        <w:rFonts w:hint="default" w:ascii="Wingdings" w:hAnsi="Wingdings"/>
      </w:rPr>
    </w:lvl>
    <w:lvl w:ilvl="6" w:tplc="285CC358">
      <w:start w:val="1"/>
      <w:numFmt w:val="bullet"/>
      <w:lvlText w:val=""/>
      <w:lvlJc w:val="left"/>
      <w:pPr>
        <w:ind w:left="5040" w:hanging="360"/>
      </w:pPr>
      <w:rPr>
        <w:rFonts w:hint="default" w:ascii="Symbol" w:hAnsi="Symbol"/>
      </w:rPr>
    </w:lvl>
    <w:lvl w:ilvl="7" w:tplc="9ADC8194">
      <w:start w:val="1"/>
      <w:numFmt w:val="bullet"/>
      <w:lvlText w:val="o"/>
      <w:lvlJc w:val="left"/>
      <w:pPr>
        <w:ind w:left="5760" w:hanging="360"/>
      </w:pPr>
      <w:rPr>
        <w:rFonts w:hint="default" w:ascii="Courier New" w:hAnsi="Courier New"/>
      </w:rPr>
    </w:lvl>
    <w:lvl w:ilvl="8" w:tplc="9E6AF20E">
      <w:start w:val="1"/>
      <w:numFmt w:val="bullet"/>
      <w:lvlText w:val=""/>
      <w:lvlJc w:val="left"/>
      <w:pPr>
        <w:ind w:left="6480" w:hanging="360"/>
      </w:pPr>
      <w:rPr>
        <w:rFonts w:hint="default" w:ascii="Wingdings" w:hAnsi="Wingdings"/>
      </w:rPr>
    </w:lvl>
  </w:abstractNum>
  <w:abstractNum w:abstractNumId="8" w15:restartNumberingAfterBreak="0">
    <w:nsid w:val="4160E775"/>
    <w:multiLevelType w:val="hybridMultilevel"/>
    <w:tmpl w:val="959E70D0"/>
    <w:lvl w:ilvl="0" w:tplc="3896450E">
      <w:start w:val="1"/>
      <w:numFmt w:val="bullet"/>
      <w:lvlText w:val=""/>
      <w:lvlJc w:val="left"/>
      <w:pPr>
        <w:ind w:left="720" w:hanging="360"/>
      </w:pPr>
      <w:rPr>
        <w:rFonts w:hint="default" w:ascii="Symbol" w:hAnsi="Symbol"/>
      </w:rPr>
    </w:lvl>
    <w:lvl w:ilvl="1" w:tplc="BDB4279E">
      <w:start w:val="1"/>
      <w:numFmt w:val="bullet"/>
      <w:lvlText w:val="o"/>
      <w:lvlJc w:val="left"/>
      <w:pPr>
        <w:ind w:left="1440" w:hanging="360"/>
      </w:pPr>
      <w:rPr>
        <w:rFonts w:hint="default" w:ascii="Courier New" w:hAnsi="Courier New"/>
      </w:rPr>
    </w:lvl>
    <w:lvl w:ilvl="2" w:tplc="250CBE42">
      <w:start w:val="1"/>
      <w:numFmt w:val="bullet"/>
      <w:lvlText w:val=""/>
      <w:lvlJc w:val="left"/>
      <w:pPr>
        <w:ind w:left="2160" w:hanging="360"/>
      </w:pPr>
      <w:rPr>
        <w:rFonts w:hint="default" w:ascii="Wingdings" w:hAnsi="Wingdings"/>
      </w:rPr>
    </w:lvl>
    <w:lvl w:ilvl="3" w:tplc="73248D88">
      <w:start w:val="1"/>
      <w:numFmt w:val="bullet"/>
      <w:lvlText w:val=""/>
      <w:lvlJc w:val="left"/>
      <w:pPr>
        <w:ind w:left="2880" w:hanging="360"/>
      </w:pPr>
      <w:rPr>
        <w:rFonts w:hint="default" w:ascii="Symbol" w:hAnsi="Symbol"/>
      </w:rPr>
    </w:lvl>
    <w:lvl w:ilvl="4" w:tplc="1BB8C7BA">
      <w:start w:val="1"/>
      <w:numFmt w:val="bullet"/>
      <w:lvlText w:val="o"/>
      <w:lvlJc w:val="left"/>
      <w:pPr>
        <w:ind w:left="3600" w:hanging="360"/>
      </w:pPr>
      <w:rPr>
        <w:rFonts w:hint="default" w:ascii="Courier New" w:hAnsi="Courier New"/>
      </w:rPr>
    </w:lvl>
    <w:lvl w:ilvl="5" w:tplc="C10699C8">
      <w:start w:val="1"/>
      <w:numFmt w:val="bullet"/>
      <w:lvlText w:val=""/>
      <w:lvlJc w:val="left"/>
      <w:pPr>
        <w:ind w:left="4320" w:hanging="360"/>
      </w:pPr>
      <w:rPr>
        <w:rFonts w:hint="default" w:ascii="Wingdings" w:hAnsi="Wingdings"/>
      </w:rPr>
    </w:lvl>
    <w:lvl w:ilvl="6" w:tplc="2C9CB9E4">
      <w:start w:val="1"/>
      <w:numFmt w:val="bullet"/>
      <w:lvlText w:val=""/>
      <w:lvlJc w:val="left"/>
      <w:pPr>
        <w:ind w:left="5040" w:hanging="360"/>
      </w:pPr>
      <w:rPr>
        <w:rFonts w:hint="default" w:ascii="Symbol" w:hAnsi="Symbol"/>
      </w:rPr>
    </w:lvl>
    <w:lvl w:ilvl="7" w:tplc="0AE6701A">
      <w:start w:val="1"/>
      <w:numFmt w:val="bullet"/>
      <w:lvlText w:val="o"/>
      <w:lvlJc w:val="left"/>
      <w:pPr>
        <w:ind w:left="5760" w:hanging="360"/>
      </w:pPr>
      <w:rPr>
        <w:rFonts w:hint="default" w:ascii="Courier New" w:hAnsi="Courier New"/>
      </w:rPr>
    </w:lvl>
    <w:lvl w:ilvl="8" w:tplc="376A3096">
      <w:start w:val="1"/>
      <w:numFmt w:val="bullet"/>
      <w:lvlText w:val=""/>
      <w:lvlJc w:val="left"/>
      <w:pPr>
        <w:ind w:left="6480" w:hanging="360"/>
      </w:pPr>
      <w:rPr>
        <w:rFonts w:hint="default" w:ascii="Wingdings" w:hAnsi="Wingdings"/>
      </w:rPr>
    </w:lvl>
  </w:abstractNum>
  <w:abstractNum w:abstractNumId="9" w15:restartNumberingAfterBreak="0">
    <w:nsid w:val="41999A11"/>
    <w:multiLevelType w:val="hybridMultilevel"/>
    <w:tmpl w:val="CB4A6528"/>
    <w:lvl w:ilvl="0" w:tplc="41826DD2">
      <w:start w:val="1"/>
      <w:numFmt w:val="decimal"/>
      <w:lvlText w:val="%1."/>
      <w:lvlJc w:val="left"/>
      <w:pPr>
        <w:ind w:left="720" w:hanging="360"/>
      </w:pPr>
    </w:lvl>
    <w:lvl w:ilvl="1" w:tplc="7D0CBB86">
      <w:start w:val="1"/>
      <w:numFmt w:val="lowerLetter"/>
      <w:lvlText w:val="%2."/>
      <w:lvlJc w:val="left"/>
      <w:pPr>
        <w:ind w:left="1440" w:hanging="360"/>
      </w:pPr>
    </w:lvl>
    <w:lvl w:ilvl="2" w:tplc="80D025F0">
      <w:start w:val="1"/>
      <w:numFmt w:val="lowerRoman"/>
      <w:lvlText w:val="%3."/>
      <w:lvlJc w:val="right"/>
      <w:pPr>
        <w:ind w:left="2160" w:hanging="180"/>
      </w:pPr>
    </w:lvl>
    <w:lvl w:ilvl="3" w:tplc="B76AEFA0">
      <w:start w:val="1"/>
      <w:numFmt w:val="decimal"/>
      <w:lvlText w:val="%4."/>
      <w:lvlJc w:val="left"/>
      <w:pPr>
        <w:ind w:left="2880" w:hanging="360"/>
      </w:pPr>
    </w:lvl>
    <w:lvl w:ilvl="4" w:tplc="75AEFB6E">
      <w:start w:val="1"/>
      <w:numFmt w:val="lowerLetter"/>
      <w:lvlText w:val="%5."/>
      <w:lvlJc w:val="left"/>
      <w:pPr>
        <w:ind w:left="3600" w:hanging="360"/>
      </w:pPr>
    </w:lvl>
    <w:lvl w:ilvl="5" w:tplc="3B58E832">
      <w:start w:val="1"/>
      <w:numFmt w:val="lowerRoman"/>
      <w:lvlText w:val="%6."/>
      <w:lvlJc w:val="right"/>
      <w:pPr>
        <w:ind w:left="4320" w:hanging="180"/>
      </w:pPr>
    </w:lvl>
    <w:lvl w:ilvl="6" w:tplc="58CE49E4">
      <w:start w:val="1"/>
      <w:numFmt w:val="decimal"/>
      <w:lvlText w:val="%7."/>
      <w:lvlJc w:val="left"/>
      <w:pPr>
        <w:ind w:left="5040" w:hanging="360"/>
      </w:pPr>
    </w:lvl>
    <w:lvl w:ilvl="7" w:tplc="2F041C58">
      <w:start w:val="1"/>
      <w:numFmt w:val="lowerLetter"/>
      <w:lvlText w:val="%8."/>
      <w:lvlJc w:val="left"/>
      <w:pPr>
        <w:ind w:left="5760" w:hanging="360"/>
      </w:pPr>
    </w:lvl>
    <w:lvl w:ilvl="8" w:tplc="A560C2D6">
      <w:start w:val="1"/>
      <w:numFmt w:val="lowerRoman"/>
      <w:lvlText w:val="%9."/>
      <w:lvlJc w:val="right"/>
      <w:pPr>
        <w:ind w:left="6480" w:hanging="180"/>
      </w:pPr>
    </w:lvl>
  </w:abstractNum>
  <w:abstractNum w:abstractNumId="10" w15:restartNumberingAfterBreak="0">
    <w:nsid w:val="4248117B"/>
    <w:multiLevelType w:val="hybridMultilevel"/>
    <w:tmpl w:val="B5B09E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CCACB08"/>
    <w:multiLevelType w:val="hybridMultilevel"/>
    <w:tmpl w:val="03E497E2"/>
    <w:lvl w:ilvl="0" w:tplc="31B20006">
      <w:start w:val="1"/>
      <w:numFmt w:val="bullet"/>
      <w:lvlText w:val=""/>
      <w:lvlJc w:val="left"/>
      <w:pPr>
        <w:ind w:left="720" w:hanging="360"/>
      </w:pPr>
      <w:rPr>
        <w:rFonts w:hint="default" w:ascii="Symbol" w:hAnsi="Symbol"/>
      </w:rPr>
    </w:lvl>
    <w:lvl w:ilvl="1" w:tplc="5BA8A4F0">
      <w:start w:val="1"/>
      <w:numFmt w:val="bullet"/>
      <w:lvlText w:val="o"/>
      <w:lvlJc w:val="left"/>
      <w:pPr>
        <w:ind w:left="1440" w:hanging="360"/>
      </w:pPr>
      <w:rPr>
        <w:rFonts w:hint="default" w:ascii="Courier New" w:hAnsi="Courier New"/>
      </w:rPr>
    </w:lvl>
    <w:lvl w:ilvl="2" w:tplc="09DC871A">
      <w:start w:val="1"/>
      <w:numFmt w:val="bullet"/>
      <w:lvlText w:val=""/>
      <w:lvlJc w:val="left"/>
      <w:pPr>
        <w:ind w:left="2160" w:hanging="360"/>
      </w:pPr>
      <w:rPr>
        <w:rFonts w:hint="default" w:ascii="Wingdings" w:hAnsi="Wingdings"/>
      </w:rPr>
    </w:lvl>
    <w:lvl w:ilvl="3" w:tplc="8C6C8578">
      <w:start w:val="1"/>
      <w:numFmt w:val="bullet"/>
      <w:lvlText w:val=""/>
      <w:lvlJc w:val="left"/>
      <w:pPr>
        <w:ind w:left="2880" w:hanging="360"/>
      </w:pPr>
      <w:rPr>
        <w:rFonts w:hint="default" w:ascii="Symbol" w:hAnsi="Symbol"/>
      </w:rPr>
    </w:lvl>
    <w:lvl w:ilvl="4" w:tplc="B0D0B506">
      <w:start w:val="1"/>
      <w:numFmt w:val="bullet"/>
      <w:lvlText w:val="o"/>
      <w:lvlJc w:val="left"/>
      <w:pPr>
        <w:ind w:left="3600" w:hanging="360"/>
      </w:pPr>
      <w:rPr>
        <w:rFonts w:hint="default" w:ascii="Courier New" w:hAnsi="Courier New"/>
      </w:rPr>
    </w:lvl>
    <w:lvl w:ilvl="5" w:tplc="2FEE13CC">
      <w:start w:val="1"/>
      <w:numFmt w:val="bullet"/>
      <w:lvlText w:val=""/>
      <w:lvlJc w:val="left"/>
      <w:pPr>
        <w:ind w:left="4320" w:hanging="360"/>
      </w:pPr>
      <w:rPr>
        <w:rFonts w:hint="default" w:ascii="Wingdings" w:hAnsi="Wingdings"/>
      </w:rPr>
    </w:lvl>
    <w:lvl w:ilvl="6" w:tplc="DBF2912A">
      <w:start w:val="1"/>
      <w:numFmt w:val="bullet"/>
      <w:lvlText w:val=""/>
      <w:lvlJc w:val="left"/>
      <w:pPr>
        <w:ind w:left="5040" w:hanging="360"/>
      </w:pPr>
      <w:rPr>
        <w:rFonts w:hint="default" w:ascii="Symbol" w:hAnsi="Symbol"/>
      </w:rPr>
    </w:lvl>
    <w:lvl w:ilvl="7" w:tplc="8E525B9A">
      <w:start w:val="1"/>
      <w:numFmt w:val="bullet"/>
      <w:lvlText w:val="o"/>
      <w:lvlJc w:val="left"/>
      <w:pPr>
        <w:ind w:left="5760" w:hanging="360"/>
      </w:pPr>
      <w:rPr>
        <w:rFonts w:hint="default" w:ascii="Courier New" w:hAnsi="Courier New"/>
      </w:rPr>
    </w:lvl>
    <w:lvl w:ilvl="8" w:tplc="B0D2D4A2">
      <w:start w:val="1"/>
      <w:numFmt w:val="bullet"/>
      <w:lvlText w:val=""/>
      <w:lvlJc w:val="left"/>
      <w:pPr>
        <w:ind w:left="6480" w:hanging="360"/>
      </w:pPr>
      <w:rPr>
        <w:rFonts w:hint="default" w:ascii="Wingdings" w:hAnsi="Wingdings"/>
      </w:rPr>
    </w:lvl>
  </w:abstractNum>
  <w:abstractNum w:abstractNumId="12" w15:restartNumberingAfterBreak="0">
    <w:nsid w:val="4EFCE315"/>
    <w:multiLevelType w:val="hybridMultilevel"/>
    <w:tmpl w:val="84926EEC"/>
    <w:lvl w:ilvl="0" w:tplc="E75C51D6">
      <w:start w:val="1"/>
      <w:numFmt w:val="bullet"/>
      <w:lvlText w:val=""/>
      <w:lvlJc w:val="left"/>
      <w:pPr>
        <w:ind w:left="720" w:hanging="360"/>
      </w:pPr>
      <w:rPr>
        <w:rFonts w:hint="default" w:ascii="Symbol" w:hAnsi="Symbol"/>
      </w:rPr>
    </w:lvl>
    <w:lvl w:ilvl="1" w:tplc="169009D6">
      <w:start w:val="1"/>
      <w:numFmt w:val="bullet"/>
      <w:lvlText w:val="o"/>
      <w:lvlJc w:val="left"/>
      <w:pPr>
        <w:ind w:left="1440" w:hanging="360"/>
      </w:pPr>
      <w:rPr>
        <w:rFonts w:hint="default" w:ascii="Courier New" w:hAnsi="Courier New"/>
      </w:rPr>
    </w:lvl>
    <w:lvl w:ilvl="2" w:tplc="D13EF122">
      <w:start w:val="1"/>
      <w:numFmt w:val="bullet"/>
      <w:lvlText w:val=""/>
      <w:lvlJc w:val="left"/>
      <w:pPr>
        <w:ind w:left="2160" w:hanging="360"/>
      </w:pPr>
      <w:rPr>
        <w:rFonts w:hint="default" w:ascii="Wingdings" w:hAnsi="Wingdings"/>
      </w:rPr>
    </w:lvl>
    <w:lvl w:ilvl="3" w:tplc="66BA5780">
      <w:start w:val="1"/>
      <w:numFmt w:val="bullet"/>
      <w:lvlText w:val=""/>
      <w:lvlJc w:val="left"/>
      <w:pPr>
        <w:ind w:left="2880" w:hanging="360"/>
      </w:pPr>
      <w:rPr>
        <w:rFonts w:hint="default" w:ascii="Symbol" w:hAnsi="Symbol"/>
      </w:rPr>
    </w:lvl>
    <w:lvl w:ilvl="4" w:tplc="5630EB82">
      <w:start w:val="1"/>
      <w:numFmt w:val="bullet"/>
      <w:lvlText w:val="o"/>
      <w:lvlJc w:val="left"/>
      <w:pPr>
        <w:ind w:left="3600" w:hanging="360"/>
      </w:pPr>
      <w:rPr>
        <w:rFonts w:hint="default" w:ascii="Courier New" w:hAnsi="Courier New"/>
      </w:rPr>
    </w:lvl>
    <w:lvl w:ilvl="5" w:tplc="59CC78F6">
      <w:start w:val="1"/>
      <w:numFmt w:val="bullet"/>
      <w:lvlText w:val=""/>
      <w:lvlJc w:val="left"/>
      <w:pPr>
        <w:ind w:left="4320" w:hanging="360"/>
      </w:pPr>
      <w:rPr>
        <w:rFonts w:hint="default" w:ascii="Wingdings" w:hAnsi="Wingdings"/>
      </w:rPr>
    </w:lvl>
    <w:lvl w:ilvl="6" w:tplc="04C2E41A">
      <w:start w:val="1"/>
      <w:numFmt w:val="bullet"/>
      <w:lvlText w:val=""/>
      <w:lvlJc w:val="left"/>
      <w:pPr>
        <w:ind w:left="5040" w:hanging="360"/>
      </w:pPr>
      <w:rPr>
        <w:rFonts w:hint="default" w:ascii="Symbol" w:hAnsi="Symbol"/>
      </w:rPr>
    </w:lvl>
    <w:lvl w:ilvl="7" w:tplc="384AEB42">
      <w:start w:val="1"/>
      <w:numFmt w:val="bullet"/>
      <w:lvlText w:val="o"/>
      <w:lvlJc w:val="left"/>
      <w:pPr>
        <w:ind w:left="5760" w:hanging="360"/>
      </w:pPr>
      <w:rPr>
        <w:rFonts w:hint="default" w:ascii="Courier New" w:hAnsi="Courier New"/>
      </w:rPr>
    </w:lvl>
    <w:lvl w:ilvl="8" w:tplc="FFB09974">
      <w:start w:val="1"/>
      <w:numFmt w:val="bullet"/>
      <w:lvlText w:val=""/>
      <w:lvlJc w:val="left"/>
      <w:pPr>
        <w:ind w:left="6480" w:hanging="360"/>
      </w:pPr>
      <w:rPr>
        <w:rFonts w:hint="default" w:ascii="Wingdings" w:hAnsi="Wingdings"/>
      </w:rPr>
    </w:lvl>
  </w:abstractNum>
  <w:abstractNum w:abstractNumId="13" w15:restartNumberingAfterBreak="0">
    <w:nsid w:val="5115664D"/>
    <w:multiLevelType w:val="hybridMultilevel"/>
    <w:tmpl w:val="DC2C04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200AD96"/>
    <w:multiLevelType w:val="hybridMultilevel"/>
    <w:tmpl w:val="4208998A"/>
    <w:lvl w:ilvl="0" w:tplc="C4DEF8B4">
      <w:start w:val="1"/>
      <w:numFmt w:val="bullet"/>
      <w:lvlText w:val=""/>
      <w:lvlJc w:val="left"/>
      <w:pPr>
        <w:ind w:left="720" w:hanging="360"/>
      </w:pPr>
      <w:rPr>
        <w:rFonts w:hint="default" w:ascii="Symbol" w:hAnsi="Symbol"/>
      </w:rPr>
    </w:lvl>
    <w:lvl w:ilvl="1" w:tplc="CAF00CA8">
      <w:start w:val="1"/>
      <w:numFmt w:val="bullet"/>
      <w:lvlText w:val="o"/>
      <w:lvlJc w:val="left"/>
      <w:pPr>
        <w:ind w:left="1440" w:hanging="360"/>
      </w:pPr>
      <w:rPr>
        <w:rFonts w:hint="default" w:ascii="Courier New" w:hAnsi="Courier New"/>
      </w:rPr>
    </w:lvl>
    <w:lvl w:ilvl="2" w:tplc="FC3ACE96">
      <w:start w:val="1"/>
      <w:numFmt w:val="bullet"/>
      <w:lvlText w:val=""/>
      <w:lvlJc w:val="left"/>
      <w:pPr>
        <w:ind w:left="2160" w:hanging="360"/>
      </w:pPr>
      <w:rPr>
        <w:rFonts w:hint="default" w:ascii="Wingdings" w:hAnsi="Wingdings"/>
      </w:rPr>
    </w:lvl>
    <w:lvl w:ilvl="3" w:tplc="CB7CD26C">
      <w:start w:val="1"/>
      <w:numFmt w:val="bullet"/>
      <w:lvlText w:val=""/>
      <w:lvlJc w:val="left"/>
      <w:pPr>
        <w:ind w:left="2880" w:hanging="360"/>
      </w:pPr>
      <w:rPr>
        <w:rFonts w:hint="default" w:ascii="Symbol" w:hAnsi="Symbol"/>
      </w:rPr>
    </w:lvl>
    <w:lvl w:ilvl="4" w:tplc="1B865CA2">
      <w:start w:val="1"/>
      <w:numFmt w:val="bullet"/>
      <w:lvlText w:val="o"/>
      <w:lvlJc w:val="left"/>
      <w:pPr>
        <w:ind w:left="3600" w:hanging="360"/>
      </w:pPr>
      <w:rPr>
        <w:rFonts w:hint="default" w:ascii="Courier New" w:hAnsi="Courier New"/>
      </w:rPr>
    </w:lvl>
    <w:lvl w:ilvl="5" w:tplc="114AC5D0">
      <w:start w:val="1"/>
      <w:numFmt w:val="bullet"/>
      <w:lvlText w:val=""/>
      <w:lvlJc w:val="left"/>
      <w:pPr>
        <w:ind w:left="4320" w:hanging="360"/>
      </w:pPr>
      <w:rPr>
        <w:rFonts w:hint="default" w:ascii="Wingdings" w:hAnsi="Wingdings"/>
      </w:rPr>
    </w:lvl>
    <w:lvl w:ilvl="6" w:tplc="59B4DD6E">
      <w:start w:val="1"/>
      <w:numFmt w:val="bullet"/>
      <w:lvlText w:val=""/>
      <w:lvlJc w:val="left"/>
      <w:pPr>
        <w:ind w:left="5040" w:hanging="360"/>
      </w:pPr>
      <w:rPr>
        <w:rFonts w:hint="default" w:ascii="Symbol" w:hAnsi="Symbol"/>
      </w:rPr>
    </w:lvl>
    <w:lvl w:ilvl="7" w:tplc="44B4FE62">
      <w:start w:val="1"/>
      <w:numFmt w:val="bullet"/>
      <w:lvlText w:val="o"/>
      <w:lvlJc w:val="left"/>
      <w:pPr>
        <w:ind w:left="5760" w:hanging="360"/>
      </w:pPr>
      <w:rPr>
        <w:rFonts w:hint="default" w:ascii="Courier New" w:hAnsi="Courier New"/>
      </w:rPr>
    </w:lvl>
    <w:lvl w:ilvl="8" w:tplc="7A7087B2">
      <w:start w:val="1"/>
      <w:numFmt w:val="bullet"/>
      <w:lvlText w:val=""/>
      <w:lvlJc w:val="left"/>
      <w:pPr>
        <w:ind w:left="6480" w:hanging="360"/>
      </w:pPr>
      <w:rPr>
        <w:rFonts w:hint="default" w:ascii="Wingdings" w:hAnsi="Wingdings"/>
      </w:rPr>
    </w:lvl>
  </w:abstractNum>
  <w:abstractNum w:abstractNumId="15" w15:restartNumberingAfterBreak="0">
    <w:nsid w:val="650B2448"/>
    <w:multiLevelType w:val="hybridMultilevel"/>
    <w:tmpl w:val="04405B48"/>
    <w:lvl w:ilvl="0" w:tplc="4A8432A0">
      <w:start w:val="1"/>
      <w:numFmt w:val="decimal"/>
      <w:lvlText w:val="%1."/>
      <w:lvlJc w:val="left"/>
      <w:pPr>
        <w:ind w:left="720" w:hanging="360"/>
      </w:pPr>
    </w:lvl>
    <w:lvl w:ilvl="1" w:tplc="8DAEDB5C">
      <w:start w:val="1"/>
      <w:numFmt w:val="lowerLetter"/>
      <w:lvlText w:val="%2."/>
      <w:lvlJc w:val="left"/>
      <w:pPr>
        <w:ind w:left="1440" w:hanging="360"/>
      </w:pPr>
    </w:lvl>
    <w:lvl w:ilvl="2" w:tplc="07B2938A">
      <w:start w:val="1"/>
      <w:numFmt w:val="lowerRoman"/>
      <w:lvlText w:val="%3."/>
      <w:lvlJc w:val="right"/>
      <w:pPr>
        <w:ind w:left="2160" w:hanging="180"/>
      </w:pPr>
    </w:lvl>
    <w:lvl w:ilvl="3" w:tplc="8108A33C">
      <w:start w:val="1"/>
      <w:numFmt w:val="decimal"/>
      <w:lvlText w:val="%4."/>
      <w:lvlJc w:val="left"/>
      <w:pPr>
        <w:ind w:left="2880" w:hanging="360"/>
      </w:pPr>
    </w:lvl>
    <w:lvl w:ilvl="4" w:tplc="B2C4AE14">
      <w:start w:val="1"/>
      <w:numFmt w:val="lowerLetter"/>
      <w:lvlText w:val="%5."/>
      <w:lvlJc w:val="left"/>
      <w:pPr>
        <w:ind w:left="3600" w:hanging="360"/>
      </w:pPr>
    </w:lvl>
    <w:lvl w:ilvl="5" w:tplc="BD10AF58">
      <w:start w:val="1"/>
      <w:numFmt w:val="lowerRoman"/>
      <w:lvlText w:val="%6."/>
      <w:lvlJc w:val="right"/>
      <w:pPr>
        <w:ind w:left="4320" w:hanging="180"/>
      </w:pPr>
    </w:lvl>
    <w:lvl w:ilvl="6" w:tplc="74A0955E">
      <w:start w:val="1"/>
      <w:numFmt w:val="decimal"/>
      <w:lvlText w:val="%7."/>
      <w:lvlJc w:val="left"/>
      <w:pPr>
        <w:ind w:left="5040" w:hanging="360"/>
      </w:pPr>
    </w:lvl>
    <w:lvl w:ilvl="7" w:tplc="D924FD16">
      <w:start w:val="1"/>
      <w:numFmt w:val="lowerLetter"/>
      <w:lvlText w:val="%8."/>
      <w:lvlJc w:val="left"/>
      <w:pPr>
        <w:ind w:left="5760" w:hanging="360"/>
      </w:pPr>
    </w:lvl>
    <w:lvl w:ilvl="8" w:tplc="BD62FEBC">
      <w:start w:val="1"/>
      <w:numFmt w:val="lowerRoman"/>
      <w:lvlText w:val="%9."/>
      <w:lvlJc w:val="right"/>
      <w:pPr>
        <w:ind w:left="6480" w:hanging="180"/>
      </w:pPr>
    </w:lvl>
  </w:abstractNum>
  <w:abstractNum w:abstractNumId="16" w15:restartNumberingAfterBreak="0">
    <w:nsid w:val="6710608E"/>
    <w:multiLevelType w:val="hybridMultilevel"/>
    <w:tmpl w:val="195052E2"/>
    <w:lvl w:ilvl="0" w:tplc="24DED836">
      <w:start w:val="1"/>
      <w:numFmt w:val="bullet"/>
      <w:lvlText w:val=""/>
      <w:lvlJc w:val="left"/>
      <w:pPr>
        <w:ind w:left="720" w:hanging="360"/>
      </w:pPr>
      <w:rPr>
        <w:rFonts w:hint="default" w:ascii="Symbol" w:hAnsi="Symbol"/>
      </w:rPr>
    </w:lvl>
    <w:lvl w:ilvl="1" w:tplc="0F30E80C">
      <w:start w:val="1"/>
      <w:numFmt w:val="bullet"/>
      <w:lvlText w:val="o"/>
      <w:lvlJc w:val="left"/>
      <w:pPr>
        <w:ind w:left="1440" w:hanging="360"/>
      </w:pPr>
      <w:rPr>
        <w:rFonts w:hint="default" w:ascii="Courier New" w:hAnsi="Courier New"/>
      </w:rPr>
    </w:lvl>
    <w:lvl w:ilvl="2" w:tplc="B7B2C9E6">
      <w:start w:val="1"/>
      <w:numFmt w:val="bullet"/>
      <w:lvlText w:val=""/>
      <w:lvlJc w:val="left"/>
      <w:pPr>
        <w:ind w:left="2160" w:hanging="360"/>
      </w:pPr>
      <w:rPr>
        <w:rFonts w:hint="default" w:ascii="Wingdings" w:hAnsi="Wingdings"/>
      </w:rPr>
    </w:lvl>
    <w:lvl w:ilvl="3" w:tplc="21146284">
      <w:start w:val="1"/>
      <w:numFmt w:val="bullet"/>
      <w:lvlText w:val=""/>
      <w:lvlJc w:val="left"/>
      <w:pPr>
        <w:ind w:left="2880" w:hanging="360"/>
      </w:pPr>
      <w:rPr>
        <w:rFonts w:hint="default" w:ascii="Symbol" w:hAnsi="Symbol"/>
      </w:rPr>
    </w:lvl>
    <w:lvl w:ilvl="4" w:tplc="DFEC0514">
      <w:start w:val="1"/>
      <w:numFmt w:val="bullet"/>
      <w:lvlText w:val="o"/>
      <w:lvlJc w:val="left"/>
      <w:pPr>
        <w:ind w:left="3600" w:hanging="360"/>
      </w:pPr>
      <w:rPr>
        <w:rFonts w:hint="default" w:ascii="Courier New" w:hAnsi="Courier New"/>
      </w:rPr>
    </w:lvl>
    <w:lvl w:ilvl="5" w:tplc="0C4632D8">
      <w:start w:val="1"/>
      <w:numFmt w:val="bullet"/>
      <w:lvlText w:val=""/>
      <w:lvlJc w:val="left"/>
      <w:pPr>
        <w:ind w:left="4320" w:hanging="360"/>
      </w:pPr>
      <w:rPr>
        <w:rFonts w:hint="default" w:ascii="Wingdings" w:hAnsi="Wingdings"/>
      </w:rPr>
    </w:lvl>
    <w:lvl w:ilvl="6" w:tplc="08AE3DB8">
      <w:start w:val="1"/>
      <w:numFmt w:val="bullet"/>
      <w:lvlText w:val=""/>
      <w:lvlJc w:val="left"/>
      <w:pPr>
        <w:ind w:left="5040" w:hanging="360"/>
      </w:pPr>
      <w:rPr>
        <w:rFonts w:hint="default" w:ascii="Symbol" w:hAnsi="Symbol"/>
      </w:rPr>
    </w:lvl>
    <w:lvl w:ilvl="7" w:tplc="1CBEEB00">
      <w:start w:val="1"/>
      <w:numFmt w:val="bullet"/>
      <w:lvlText w:val="o"/>
      <w:lvlJc w:val="left"/>
      <w:pPr>
        <w:ind w:left="5760" w:hanging="360"/>
      </w:pPr>
      <w:rPr>
        <w:rFonts w:hint="default" w:ascii="Courier New" w:hAnsi="Courier New"/>
      </w:rPr>
    </w:lvl>
    <w:lvl w:ilvl="8" w:tplc="0D3ABCFA">
      <w:start w:val="1"/>
      <w:numFmt w:val="bullet"/>
      <w:lvlText w:val=""/>
      <w:lvlJc w:val="left"/>
      <w:pPr>
        <w:ind w:left="6480" w:hanging="360"/>
      </w:pPr>
      <w:rPr>
        <w:rFonts w:hint="default" w:ascii="Wingdings" w:hAnsi="Wingdings"/>
      </w:rPr>
    </w:lvl>
  </w:abstractNum>
  <w:abstractNum w:abstractNumId="17" w15:restartNumberingAfterBreak="0">
    <w:nsid w:val="6CAE05B6"/>
    <w:multiLevelType w:val="hybridMultilevel"/>
    <w:tmpl w:val="A90CDCFC"/>
    <w:lvl w:ilvl="0" w:tplc="45AAD848">
      <w:start w:val="1"/>
      <w:numFmt w:val="decimal"/>
      <w:lvlText w:val="%1."/>
      <w:lvlJc w:val="left"/>
      <w:pPr>
        <w:ind w:left="720" w:hanging="360"/>
      </w:pPr>
    </w:lvl>
    <w:lvl w:ilvl="1" w:tplc="D68A1214">
      <w:start w:val="1"/>
      <w:numFmt w:val="lowerLetter"/>
      <w:lvlText w:val="%2."/>
      <w:lvlJc w:val="left"/>
      <w:pPr>
        <w:ind w:left="1440" w:hanging="360"/>
      </w:pPr>
    </w:lvl>
    <w:lvl w:ilvl="2" w:tplc="0540D372">
      <w:start w:val="1"/>
      <w:numFmt w:val="lowerRoman"/>
      <w:lvlText w:val="%3."/>
      <w:lvlJc w:val="right"/>
      <w:pPr>
        <w:ind w:left="2160" w:hanging="180"/>
      </w:pPr>
    </w:lvl>
    <w:lvl w:ilvl="3" w:tplc="36D26640">
      <w:start w:val="1"/>
      <w:numFmt w:val="decimal"/>
      <w:lvlText w:val="%4."/>
      <w:lvlJc w:val="left"/>
      <w:pPr>
        <w:ind w:left="2880" w:hanging="360"/>
      </w:pPr>
    </w:lvl>
    <w:lvl w:ilvl="4" w:tplc="279A9020">
      <w:start w:val="1"/>
      <w:numFmt w:val="lowerLetter"/>
      <w:lvlText w:val="%5."/>
      <w:lvlJc w:val="left"/>
      <w:pPr>
        <w:ind w:left="3600" w:hanging="360"/>
      </w:pPr>
    </w:lvl>
    <w:lvl w:ilvl="5" w:tplc="BE3A4344">
      <w:start w:val="1"/>
      <w:numFmt w:val="lowerRoman"/>
      <w:lvlText w:val="%6."/>
      <w:lvlJc w:val="right"/>
      <w:pPr>
        <w:ind w:left="4320" w:hanging="180"/>
      </w:pPr>
    </w:lvl>
    <w:lvl w:ilvl="6" w:tplc="05027D76">
      <w:start w:val="1"/>
      <w:numFmt w:val="decimal"/>
      <w:lvlText w:val="%7."/>
      <w:lvlJc w:val="left"/>
      <w:pPr>
        <w:ind w:left="5040" w:hanging="360"/>
      </w:pPr>
    </w:lvl>
    <w:lvl w:ilvl="7" w:tplc="7A765FDA">
      <w:start w:val="1"/>
      <w:numFmt w:val="lowerLetter"/>
      <w:lvlText w:val="%8."/>
      <w:lvlJc w:val="left"/>
      <w:pPr>
        <w:ind w:left="5760" w:hanging="360"/>
      </w:pPr>
    </w:lvl>
    <w:lvl w:ilvl="8" w:tplc="937228F0">
      <w:start w:val="1"/>
      <w:numFmt w:val="lowerRoman"/>
      <w:lvlText w:val="%9."/>
      <w:lvlJc w:val="right"/>
      <w:pPr>
        <w:ind w:left="6480" w:hanging="180"/>
      </w:pPr>
    </w:lvl>
  </w:abstractNum>
  <w:abstractNum w:abstractNumId="18" w15:restartNumberingAfterBreak="0">
    <w:nsid w:val="7438A59E"/>
    <w:multiLevelType w:val="hybridMultilevel"/>
    <w:tmpl w:val="A7866834"/>
    <w:lvl w:ilvl="0" w:tplc="31864E2A">
      <w:start w:val="1"/>
      <w:numFmt w:val="bullet"/>
      <w:lvlText w:val=""/>
      <w:lvlJc w:val="left"/>
      <w:pPr>
        <w:ind w:left="720" w:hanging="360"/>
      </w:pPr>
      <w:rPr>
        <w:rFonts w:hint="default" w:ascii="Symbol" w:hAnsi="Symbol"/>
      </w:rPr>
    </w:lvl>
    <w:lvl w:ilvl="1" w:tplc="299C8DBC">
      <w:start w:val="1"/>
      <w:numFmt w:val="bullet"/>
      <w:lvlText w:val="o"/>
      <w:lvlJc w:val="left"/>
      <w:pPr>
        <w:ind w:left="1440" w:hanging="360"/>
      </w:pPr>
      <w:rPr>
        <w:rFonts w:hint="default" w:ascii="Courier New" w:hAnsi="Courier New"/>
      </w:rPr>
    </w:lvl>
    <w:lvl w:ilvl="2" w:tplc="F5ECFF54">
      <w:start w:val="1"/>
      <w:numFmt w:val="bullet"/>
      <w:lvlText w:val=""/>
      <w:lvlJc w:val="left"/>
      <w:pPr>
        <w:ind w:left="2160" w:hanging="360"/>
      </w:pPr>
      <w:rPr>
        <w:rFonts w:hint="default" w:ascii="Wingdings" w:hAnsi="Wingdings"/>
      </w:rPr>
    </w:lvl>
    <w:lvl w:ilvl="3" w:tplc="C4BAABFE">
      <w:start w:val="1"/>
      <w:numFmt w:val="bullet"/>
      <w:lvlText w:val=""/>
      <w:lvlJc w:val="left"/>
      <w:pPr>
        <w:ind w:left="2880" w:hanging="360"/>
      </w:pPr>
      <w:rPr>
        <w:rFonts w:hint="default" w:ascii="Symbol" w:hAnsi="Symbol"/>
      </w:rPr>
    </w:lvl>
    <w:lvl w:ilvl="4" w:tplc="AB0ED924">
      <w:start w:val="1"/>
      <w:numFmt w:val="bullet"/>
      <w:lvlText w:val="o"/>
      <w:lvlJc w:val="left"/>
      <w:pPr>
        <w:ind w:left="3600" w:hanging="360"/>
      </w:pPr>
      <w:rPr>
        <w:rFonts w:hint="default" w:ascii="Courier New" w:hAnsi="Courier New"/>
      </w:rPr>
    </w:lvl>
    <w:lvl w:ilvl="5" w:tplc="F1062324">
      <w:start w:val="1"/>
      <w:numFmt w:val="bullet"/>
      <w:lvlText w:val=""/>
      <w:lvlJc w:val="left"/>
      <w:pPr>
        <w:ind w:left="4320" w:hanging="360"/>
      </w:pPr>
      <w:rPr>
        <w:rFonts w:hint="default" w:ascii="Wingdings" w:hAnsi="Wingdings"/>
      </w:rPr>
    </w:lvl>
    <w:lvl w:ilvl="6" w:tplc="A900EE56">
      <w:start w:val="1"/>
      <w:numFmt w:val="bullet"/>
      <w:lvlText w:val=""/>
      <w:lvlJc w:val="left"/>
      <w:pPr>
        <w:ind w:left="5040" w:hanging="360"/>
      </w:pPr>
      <w:rPr>
        <w:rFonts w:hint="default" w:ascii="Symbol" w:hAnsi="Symbol"/>
      </w:rPr>
    </w:lvl>
    <w:lvl w:ilvl="7" w:tplc="15F0F144">
      <w:start w:val="1"/>
      <w:numFmt w:val="bullet"/>
      <w:lvlText w:val="o"/>
      <w:lvlJc w:val="left"/>
      <w:pPr>
        <w:ind w:left="5760" w:hanging="360"/>
      </w:pPr>
      <w:rPr>
        <w:rFonts w:hint="default" w:ascii="Courier New" w:hAnsi="Courier New"/>
      </w:rPr>
    </w:lvl>
    <w:lvl w:ilvl="8" w:tplc="4A6A2B34">
      <w:start w:val="1"/>
      <w:numFmt w:val="bullet"/>
      <w:lvlText w:val=""/>
      <w:lvlJc w:val="left"/>
      <w:pPr>
        <w:ind w:left="6480" w:hanging="360"/>
      </w:pPr>
      <w:rPr>
        <w:rFonts w:hint="default" w:ascii="Wingdings" w:hAnsi="Wingdings"/>
      </w:rPr>
    </w:lvl>
  </w:abstractNum>
  <w:abstractNum w:abstractNumId="19" w15:restartNumberingAfterBreak="0">
    <w:nsid w:val="79B73E40"/>
    <w:multiLevelType w:val="hybridMultilevel"/>
    <w:tmpl w:val="0DD86BC4"/>
    <w:lvl w:ilvl="0" w:tplc="08090001">
      <w:start w:val="1"/>
      <w:numFmt w:val="bullet"/>
      <w:lvlText w:val=""/>
      <w:lvlJc w:val="left"/>
      <w:pPr>
        <w:ind w:left="720" w:hanging="360"/>
      </w:pPr>
      <w:rPr>
        <w:rFonts w:hint="default" w:ascii="Symbol" w:hAnsi="Symbol"/>
      </w:rPr>
    </w:lvl>
    <w:lvl w:ilvl="1" w:tplc="DF8238FE">
      <w:start w:val="3"/>
      <w:numFmt w:val="bullet"/>
      <w:lvlText w:val="-"/>
      <w:lvlJc w:val="left"/>
      <w:pPr>
        <w:ind w:left="1440" w:hanging="360"/>
      </w:pPr>
      <w:rPr>
        <w:rFonts w:hint="default" w:ascii="Calibri" w:hAnsi="Calibri" w:cs="Calibri" w:eastAsiaTheme="minorHAns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C9F26BA"/>
    <w:multiLevelType w:val="hybridMultilevel"/>
    <w:tmpl w:val="BAAE2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BD6893"/>
    <w:multiLevelType w:val="hybridMultilevel"/>
    <w:tmpl w:val="5430405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1411390901">
    <w:abstractNumId w:val="14"/>
  </w:num>
  <w:num w:numId="2" w16cid:durableId="1366368815">
    <w:abstractNumId w:val="17"/>
  </w:num>
  <w:num w:numId="3" w16cid:durableId="1486707200">
    <w:abstractNumId w:val="0"/>
  </w:num>
  <w:num w:numId="4" w16cid:durableId="1501919634">
    <w:abstractNumId w:val="16"/>
  </w:num>
  <w:num w:numId="5" w16cid:durableId="742798826">
    <w:abstractNumId w:val="4"/>
  </w:num>
  <w:num w:numId="6" w16cid:durableId="1217545977">
    <w:abstractNumId w:val="20"/>
  </w:num>
  <w:num w:numId="7" w16cid:durableId="1536388189">
    <w:abstractNumId w:val="19"/>
  </w:num>
  <w:num w:numId="8" w16cid:durableId="1422556877">
    <w:abstractNumId w:val="10"/>
  </w:num>
  <w:num w:numId="9" w16cid:durableId="361708650">
    <w:abstractNumId w:val="21"/>
  </w:num>
  <w:num w:numId="10" w16cid:durableId="890768739">
    <w:abstractNumId w:val="1"/>
  </w:num>
  <w:num w:numId="11" w16cid:durableId="497188360">
    <w:abstractNumId w:val="13"/>
  </w:num>
  <w:num w:numId="12" w16cid:durableId="278070885">
    <w:abstractNumId w:val="3"/>
  </w:num>
  <w:num w:numId="13" w16cid:durableId="60568236">
    <w:abstractNumId w:val="12"/>
  </w:num>
  <w:num w:numId="14" w16cid:durableId="495346783">
    <w:abstractNumId w:val="9"/>
  </w:num>
  <w:num w:numId="15" w16cid:durableId="1577669814">
    <w:abstractNumId w:val="18"/>
  </w:num>
  <w:num w:numId="16" w16cid:durableId="209653535">
    <w:abstractNumId w:val="2"/>
  </w:num>
  <w:num w:numId="17" w16cid:durableId="1472286164">
    <w:abstractNumId w:val="6"/>
  </w:num>
  <w:num w:numId="18" w16cid:durableId="2114006718">
    <w:abstractNumId w:val="11"/>
  </w:num>
  <w:num w:numId="19" w16cid:durableId="1697536488">
    <w:abstractNumId w:val="15"/>
  </w:num>
  <w:num w:numId="20" w16cid:durableId="1894847202">
    <w:abstractNumId w:val="8"/>
  </w:num>
  <w:num w:numId="21" w16cid:durableId="321394531">
    <w:abstractNumId w:val="7"/>
  </w:num>
  <w:num w:numId="22" w16cid:durableId="1393700971">
    <w:abstractNumId w:val="5"/>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cumentProtection w:edit="form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B3D9F4"/>
    <w:rsid w:val="00001DE0"/>
    <w:rsid w:val="0001607B"/>
    <w:rsid w:val="00017114"/>
    <w:rsid w:val="00021FAA"/>
    <w:rsid w:val="0002325A"/>
    <w:rsid w:val="000254DD"/>
    <w:rsid w:val="00032616"/>
    <w:rsid w:val="00033DE7"/>
    <w:rsid w:val="00033F2A"/>
    <w:rsid w:val="0003468D"/>
    <w:rsid w:val="000516F8"/>
    <w:rsid w:val="00056BC6"/>
    <w:rsid w:val="00060DE4"/>
    <w:rsid w:val="00060E54"/>
    <w:rsid w:val="00080B12"/>
    <w:rsid w:val="00092783"/>
    <w:rsid w:val="000930C5"/>
    <w:rsid w:val="000C0171"/>
    <w:rsid w:val="000C1C52"/>
    <w:rsid w:val="000C32AA"/>
    <w:rsid w:val="000D2308"/>
    <w:rsid w:val="000F6B03"/>
    <w:rsid w:val="000F7044"/>
    <w:rsid w:val="00103736"/>
    <w:rsid w:val="001158C7"/>
    <w:rsid w:val="001178F5"/>
    <w:rsid w:val="0012028D"/>
    <w:rsid w:val="00120A0B"/>
    <w:rsid w:val="001241BC"/>
    <w:rsid w:val="001422BA"/>
    <w:rsid w:val="0016158B"/>
    <w:rsid w:val="001654AD"/>
    <w:rsid w:val="00167600"/>
    <w:rsid w:val="001835DC"/>
    <w:rsid w:val="00185FD6"/>
    <w:rsid w:val="00186859"/>
    <w:rsid w:val="00192D65"/>
    <w:rsid w:val="001A0606"/>
    <w:rsid w:val="001A210C"/>
    <w:rsid w:val="001A5EE0"/>
    <w:rsid w:val="001B2890"/>
    <w:rsid w:val="001B46DC"/>
    <w:rsid w:val="001C45ED"/>
    <w:rsid w:val="001D6C05"/>
    <w:rsid w:val="00201D9B"/>
    <w:rsid w:val="002455C1"/>
    <w:rsid w:val="00246A2F"/>
    <w:rsid w:val="00251D12"/>
    <w:rsid w:val="0026045E"/>
    <w:rsid w:val="0026241C"/>
    <w:rsid w:val="00262B9E"/>
    <w:rsid w:val="0026597A"/>
    <w:rsid w:val="00267007"/>
    <w:rsid w:val="00272B07"/>
    <w:rsid w:val="002834FA"/>
    <w:rsid w:val="00285B5F"/>
    <w:rsid w:val="002868B3"/>
    <w:rsid w:val="002B7C49"/>
    <w:rsid w:val="002C67F0"/>
    <w:rsid w:val="002D462C"/>
    <w:rsid w:val="002E08D2"/>
    <w:rsid w:val="002E1AA5"/>
    <w:rsid w:val="002E5E58"/>
    <w:rsid w:val="002F24D5"/>
    <w:rsid w:val="002F6D23"/>
    <w:rsid w:val="00300CFF"/>
    <w:rsid w:val="00301C6D"/>
    <w:rsid w:val="00310DAD"/>
    <w:rsid w:val="00314772"/>
    <w:rsid w:val="003502A4"/>
    <w:rsid w:val="003530C8"/>
    <w:rsid w:val="00361B25"/>
    <w:rsid w:val="003727EB"/>
    <w:rsid w:val="003768D0"/>
    <w:rsid w:val="00377880"/>
    <w:rsid w:val="00386154"/>
    <w:rsid w:val="003937D4"/>
    <w:rsid w:val="003A26E1"/>
    <w:rsid w:val="003B091E"/>
    <w:rsid w:val="003C3EE4"/>
    <w:rsid w:val="003C673B"/>
    <w:rsid w:val="003C75F2"/>
    <w:rsid w:val="003F1068"/>
    <w:rsid w:val="003F3787"/>
    <w:rsid w:val="00400566"/>
    <w:rsid w:val="00405702"/>
    <w:rsid w:val="00415B3D"/>
    <w:rsid w:val="00423924"/>
    <w:rsid w:val="00430B2B"/>
    <w:rsid w:val="00434CCA"/>
    <w:rsid w:val="00440D69"/>
    <w:rsid w:val="0044169F"/>
    <w:rsid w:val="00442948"/>
    <w:rsid w:val="00463717"/>
    <w:rsid w:val="00470F22"/>
    <w:rsid w:val="0047303F"/>
    <w:rsid w:val="004740F2"/>
    <w:rsid w:val="0048250E"/>
    <w:rsid w:val="004B2FD4"/>
    <w:rsid w:val="004B4CC8"/>
    <w:rsid w:val="004B648D"/>
    <w:rsid w:val="004B7F74"/>
    <w:rsid w:val="004C3428"/>
    <w:rsid w:val="004C59D6"/>
    <w:rsid w:val="004D0C41"/>
    <w:rsid w:val="004D69FD"/>
    <w:rsid w:val="004D6DB3"/>
    <w:rsid w:val="004E131E"/>
    <w:rsid w:val="004E19CF"/>
    <w:rsid w:val="004E579A"/>
    <w:rsid w:val="00504D3C"/>
    <w:rsid w:val="00513EDC"/>
    <w:rsid w:val="0052129D"/>
    <w:rsid w:val="00531D0C"/>
    <w:rsid w:val="00533A45"/>
    <w:rsid w:val="00562492"/>
    <w:rsid w:val="00566EB0"/>
    <w:rsid w:val="00577EC7"/>
    <w:rsid w:val="00581BE6"/>
    <w:rsid w:val="00596D1B"/>
    <w:rsid w:val="005A4043"/>
    <w:rsid w:val="005B6373"/>
    <w:rsid w:val="005C546F"/>
    <w:rsid w:val="005E0C31"/>
    <w:rsid w:val="005F2DF2"/>
    <w:rsid w:val="006022BD"/>
    <w:rsid w:val="0060244D"/>
    <w:rsid w:val="00607E4A"/>
    <w:rsid w:val="0061268F"/>
    <w:rsid w:val="00633F44"/>
    <w:rsid w:val="00645482"/>
    <w:rsid w:val="0065259F"/>
    <w:rsid w:val="00660F19"/>
    <w:rsid w:val="0066278B"/>
    <w:rsid w:val="00674779"/>
    <w:rsid w:val="006843AC"/>
    <w:rsid w:val="00695105"/>
    <w:rsid w:val="006A06FB"/>
    <w:rsid w:val="006A52CE"/>
    <w:rsid w:val="006B66AF"/>
    <w:rsid w:val="006D7D03"/>
    <w:rsid w:val="006F6BB1"/>
    <w:rsid w:val="00704501"/>
    <w:rsid w:val="007151CA"/>
    <w:rsid w:val="00730611"/>
    <w:rsid w:val="00737D3A"/>
    <w:rsid w:val="00745FE1"/>
    <w:rsid w:val="00753374"/>
    <w:rsid w:val="007816F2"/>
    <w:rsid w:val="00781A82"/>
    <w:rsid w:val="007825DB"/>
    <w:rsid w:val="007A0AF2"/>
    <w:rsid w:val="007A1FFC"/>
    <w:rsid w:val="007D2C61"/>
    <w:rsid w:val="007D4901"/>
    <w:rsid w:val="007D626F"/>
    <w:rsid w:val="00802CC6"/>
    <w:rsid w:val="00813007"/>
    <w:rsid w:val="0082089F"/>
    <w:rsid w:val="00831077"/>
    <w:rsid w:val="00840370"/>
    <w:rsid w:val="00842377"/>
    <w:rsid w:val="0085575B"/>
    <w:rsid w:val="00887869"/>
    <w:rsid w:val="008B7087"/>
    <w:rsid w:val="008C2D74"/>
    <w:rsid w:val="008C2FAD"/>
    <w:rsid w:val="008C5F3F"/>
    <w:rsid w:val="008E1BCF"/>
    <w:rsid w:val="009042D3"/>
    <w:rsid w:val="00904D4E"/>
    <w:rsid w:val="00934809"/>
    <w:rsid w:val="00963D06"/>
    <w:rsid w:val="00964FEC"/>
    <w:rsid w:val="00981485"/>
    <w:rsid w:val="0098305E"/>
    <w:rsid w:val="0098441A"/>
    <w:rsid w:val="00987D7A"/>
    <w:rsid w:val="009B3018"/>
    <w:rsid w:val="009E1E46"/>
    <w:rsid w:val="009E384E"/>
    <w:rsid w:val="009E7355"/>
    <w:rsid w:val="009F4A26"/>
    <w:rsid w:val="00A11280"/>
    <w:rsid w:val="00A142AE"/>
    <w:rsid w:val="00A21DFA"/>
    <w:rsid w:val="00A25C61"/>
    <w:rsid w:val="00A34336"/>
    <w:rsid w:val="00A41FF1"/>
    <w:rsid w:val="00A44AF2"/>
    <w:rsid w:val="00A54DEE"/>
    <w:rsid w:val="00A558D8"/>
    <w:rsid w:val="00A80D6C"/>
    <w:rsid w:val="00A83D74"/>
    <w:rsid w:val="00A9152A"/>
    <w:rsid w:val="00A93485"/>
    <w:rsid w:val="00A94D58"/>
    <w:rsid w:val="00AA1DF9"/>
    <w:rsid w:val="00AB7B51"/>
    <w:rsid w:val="00AC05A9"/>
    <w:rsid w:val="00AC41D8"/>
    <w:rsid w:val="00AD1695"/>
    <w:rsid w:val="00AE6F3A"/>
    <w:rsid w:val="00B132E9"/>
    <w:rsid w:val="00B1412D"/>
    <w:rsid w:val="00B316FB"/>
    <w:rsid w:val="00B35B97"/>
    <w:rsid w:val="00B37E1B"/>
    <w:rsid w:val="00B41A14"/>
    <w:rsid w:val="00B44665"/>
    <w:rsid w:val="00B50750"/>
    <w:rsid w:val="00BB2E98"/>
    <w:rsid w:val="00BD5FD8"/>
    <w:rsid w:val="00BE1034"/>
    <w:rsid w:val="00BE76E5"/>
    <w:rsid w:val="00BF7A47"/>
    <w:rsid w:val="00C0682F"/>
    <w:rsid w:val="00C45EC6"/>
    <w:rsid w:val="00C54A74"/>
    <w:rsid w:val="00C631FA"/>
    <w:rsid w:val="00C83EA0"/>
    <w:rsid w:val="00C86D2B"/>
    <w:rsid w:val="00C967E6"/>
    <w:rsid w:val="00CA1289"/>
    <w:rsid w:val="00CA40AA"/>
    <w:rsid w:val="00CA4E68"/>
    <w:rsid w:val="00CA4E6D"/>
    <w:rsid w:val="00CB49AF"/>
    <w:rsid w:val="00CC0306"/>
    <w:rsid w:val="00CC1B31"/>
    <w:rsid w:val="00CC557D"/>
    <w:rsid w:val="00CD62D3"/>
    <w:rsid w:val="00CF258A"/>
    <w:rsid w:val="00CF5E1F"/>
    <w:rsid w:val="00D0571D"/>
    <w:rsid w:val="00D11249"/>
    <w:rsid w:val="00D123A2"/>
    <w:rsid w:val="00D152F8"/>
    <w:rsid w:val="00D16223"/>
    <w:rsid w:val="00D25E35"/>
    <w:rsid w:val="00D26475"/>
    <w:rsid w:val="00D27D39"/>
    <w:rsid w:val="00D401AA"/>
    <w:rsid w:val="00D42820"/>
    <w:rsid w:val="00D46259"/>
    <w:rsid w:val="00D47F4D"/>
    <w:rsid w:val="00D54C9F"/>
    <w:rsid w:val="00D55C9E"/>
    <w:rsid w:val="00D7303A"/>
    <w:rsid w:val="00D73C92"/>
    <w:rsid w:val="00D96689"/>
    <w:rsid w:val="00DE1B23"/>
    <w:rsid w:val="00DE4C5A"/>
    <w:rsid w:val="00E074BC"/>
    <w:rsid w:val="00E139BD"/>
    <w:rsid w:val="00E242DF"/>
    <w:rsid w:val="00E250DB"/>
    <w:rsid w:val="00E41573"/>
    <w:rsid w:val="00E4293C"/>
    <w:rsid w:val="00E44DB1"/>
    <w:rsid w:val="00E5693D"/>
    <w:rsid w:val="00E63FC2"/>
    <w:rsid w:val="00E641EF"/>
    <w:rsid w:val="00E65BEA"/>
    <w:rsid w:val="00E70E06"/>
    <w:rsid w:val="00E74CE7"/>
    <w:rsid w:val="00E80D58"/>
    <w:rsid w:val="00E918B4"/>
    <w:rsid w:val="00E9353F"/>
    <w:rsid w:val="00E94436"/>
    <w:rsid w:val="00E95141"/>
    <w:rsid w:val="00E97D86"/>
    <w:rsid w:val="00EA0315"/>
    <w:rsid w:val="00EA3DF4"/>
    <w:rsid w:val="00EA77C8"/>
    <w:rsid w:val="00EB591D"/>
    <w:rsid w:val="00EC43D8"/>
    <w:rsid w:val="00ED2C56"/>
    <w:rsid w:val="00ED407C"/>
    <w:rsid w:val="00EE5C83"/>
    <w:rsid w:val="00EF1081"/>
    <w:rsid w:val="00F1085E"/>
    <w:rsid w:val="00F10CB3"/>
    <w:rsid w:val="00F16469"/>
    <w:rsid w:val="00F236CD"/>
    <w:rsid w:val="00F25D85"/>
    <w:rsid w:val="00F441BA"/>
    <w:rsid w:val="00F44C02"/>
    <w:rsid w:val="00F531D8"/>
    <w:rsid w:val="00F64E7A"/>
    <w:rsid w:val="00F66723"/>
    <w:rsid w:val="00F721E1"/>
    <w:rsid w:val="00F729A9"/>
    <w:rsid w:val="00F7363E"/>
    <w:rsid w:val="00F82486"/>
    <w:rsid w:val="00F8362A"/>
    <w:rsid w:val="00FA5176"/>
    <w:rsid w:val="00FD68A8"/>
    <w:rsid w:val="00FE46A2"/>
    <w:rsid w:val="00FE64AD"/>
    <w:rsid w:val="00FE7E45"/>
    <w:rsid w:val="00FF044A"/>
    <w:rsid w:val="00FF2100"/>
    <w:rsid w:val="00FF2772"/>
    <w:rsid w:val="00FF42A3"/>
    <w:rsid w:val="012B83EC"/>
    <w:rsid w:val="0184A294"/>
    <w:rsid w:val="01C6C788"/>
    <w:rsid w:val="02964D59"/>
    <w:rsid w:val="02AE45BE"/>
    <w:rsid w:val="02C262AB"/>
    <w:rsid w:val="034F15EC"/>
    <w:rsid w:val="035AAA63"/>
    <w:rsid w:val="03789C7C"/>
    <w:rsid w:val="04488128"/>
    <w:rsid w:val="045FAE34"/>
    <w:rsid w:val="048894F1"/>
    <w:rsid w:val="04E776B6"/>
    <w:rsid w:val="04F4E84F"/>
    <w:rsid w:val="04F67AC4"/>
    <w:rsid w:val="04FE684A"/>
    <w:rsid w:val="0522C3C0"/>
    <w:rsid w:val="055935E4"/>
    <w:rsid w:val="05B99626"/>
    <w:rsid w:val="069A38AB"/>
    <w:rsid w:val="072A4DCE"/>
    <w:rsid w:val="073ECBA7"/>
    <w:rsid w:val="0836090C"/>
    <w:rsid w:val="08806345"/>
    <w:rsid w:val="088E0B6D"/>
    <w:rsid w:val="08BAD737"/>
    <w:rsid w:val="08DB390E"/>
    <w:rsid w:val="08F1D804"/>
    <w:rsid w:val="091A57B7"/>
    <w:rsid w:val="09460E2F"/>
    <w:rsid w:val="09859C9C"/>
    <w:rsid w:val="09DCE3DD"/>
    <w:rsid w:val="0A0BB061"/>
    <w:rsid w:val="0A8A8020"/>
    <w:rsid w:val="0BE78A99"/>
    <w:rsid w:val="0C08EE87"/>
    <w:rsid w:val="0C096E55"/>
    <w:rsid w:val="0C1BACAB"/>
    <w:rsid w:val="0CB65318"/>
    <w:rsid w:val="0CCC6954"/>
    <w:rsid w:val="0CE23387"/>
    <w:rsid w:val="0CF2889B"/>
    <w:rsid w:val="0D097A2F"/>
    <w:rsid w:val="0DB5BF1C"/>
    <w:rsid w:val="0DBDE3AC"/>
    <w:rsid w:val="0E502F9B"/>
    <w:rsid w:val="0E522379"/>
    <w:rsid w:val="0E937630"/>
    <w:rsid w:val="0EA54A90"/>
    <w:rsid w:val="0EABB9D6"/>
    <w:rsid w:val="0EF2EC6C"/>
    <w:rsid w:val="0F13AEA5"/>
    <w:rsid w:val="0F408F49"/>
    <w:rsid w:val="0F42C6E1"/>
    <w:rsid w:val="1048E065"/>
    <w:rsid w:val="104C2561"/>
    <w:rsid w:val="105EACD9"/>
    <w:rsid w:val="10756008"/>
    <w:rsid w:val="10BB3956"/>
    <w:rsid w:val="1137C033"/>
    <w:rsid w:val="11DCEB52"/>
    <w:rsid w:val="11FB5ACA"/>
    <w:rsid w:val="1238D48E"/>
    <w:rsid w:val="1252E78C"/>
    <w:rsid w:val="125709B7"/>
    <w:rsid w:val="128A74F5"/>
    <w:rsid w:val="12C36E82"/>
    <w:rsid w:val="1301242B"/>
    <w:rsid w:val="13A93294"/>
    <w:rsid w:val="13DBC754"/>
    <w:rsid w:val="13F2DA18"/>
    <w:rsid w:val="14D3C494"/>
    <w:rsid w:val="14EF0A2B"/>
    <w:rsid w:val="1686A6E4"/>
    <w:rsid w:val="16CCF3FA"/>
    <w:rsid w:val="17011CB9"/>
    <w:rsid w:val="17A53FC8"/>
    <w:rsid w:val="17DD2F3D"/>
    <w:rsid w:val="189F6AF2"/>
    <w:rsid w:val="18B39426"/>
    <w:rsid w:val="18D75A67"/>
    <w:rsid w:val="1926C76C"/>
    <w:rsid w:val="19327DDA"/>
    <w:rsid w:val="1932B006"/>
    <w:rsid w:val="194A795C"/>
    <w:rsid w:val="19F3D260"/>
    <w:rsid w:val="1AAF2273"/>
    <w:rsid w:val="1B2F97FF"/>
    <w:rsid w:val="1B421E9A"/>
    <w:rsid w:val="1B83CD98"/>
    <w:rsid w:val="1B97FC9C"/>
    <w:rsid w:val="1BB4CEB5"/>
    <w:rsid w:val="1BB85C3F"/>
    <w:rsid w:val="1BEE77EC"/>
    <w:rsid w:val="1C06DEA8"/>
    <w:rsid w:val="1C3CD9C3"/>
    <w:rsid w:val="1D1F9DF9"/>
    <w:rsid w:val="1D85063E"/>
    <w:rsid w:val="1D922C34"/>
    <w:rsid w:val="1D9BC964"/>
    <w:rsid w:val="1DB2B1AD"/>
    <w:rsid w:val="1E0BD62C"/>
    <w:rsid w:val="1EE48B06"/>
    <w:rsid w:val="1F50DF76"/>
    <w:rsid w:val="20247579"/>
    <w:rsid w:val="20AEC7FE"/>
    <w:rsid w:val="219F2469"/>
    <w:rsid w:val="21D0DE8B"/>
    <w:rsid w:val="21EF1492"/>
    <w:rsid w:val="221B4186"/>
    <w:rsid w:val="22605A34"/>
    <w:rsid w:val="22B48155"/>
    <w:rsid w:val="22B6B81E"/>
    <w:rsid w:val="22F40677"/>
    <w:rsid w:val="231F357B"/>
    <w:rsid w:val="239E9277"/>
    <w:rsid w:val="242C1C9D"/>
    <w:rsid w:val="244D9036"/>
    <w:rsid w:val="24DF764D"/>
    <w:rsid w:val="24F7E69C"/>
    <w:rsid w:val="250E1189"/>
    <w:rsid w:val="2525FB4E"/>
    <w:rsid w:val="25DACBF7"/>
    <w:rsid w:val="264D6E68"/>
    <w:rsid w:val="2653C54F"/>
    <w:rsid w:val="2728A22D"/>
    <w:rsid w:val="2768BA23"/>
    <w:rsid w:val="278A2941"/>
    <w:rsid w:val="27C3263E"/>
    <w:rsid w:val="27D68AAA"/>
    <w:rsid w:val="2817170F"/>
    <w:rsid w:val="28452126"/>
    <w:rsid w:val="2895D070"/>
    <w:rsid w:val="28C3237B"/>
    <w:rsid w:val="29DBDEBF"/>
    <w:rsid w:val="2A02CD5D"/>
    <w:rsid w:val="2A3C96C3"/>
    <w:rsid w:val="2A6DF61D"/>
    <w:rsid w:val="2AA3BA90"/>
    <w:rsid w:val="2AE0CABA"/>
    <w:rsid w:val="2AEC91B7"/>
    <w:rsid w:val="2B093278"/>
    <w:rsid w:val="2B182475"/>
    <w:rsid w:val="2BB79186"/>
    <w:rsid w:val="2C807492"/>
    <w:rsid w:val="2CBF1030"/>
    <w:rsid w:val="2CEA4436"/>
    <w:rsid w:val="2D1826E7"/>
    <w:rsid w:val="2D6A8C64"/>
    <w:rsid w:val="2D7A0DC9"/>
    <w:rsid w:val="2D8786FA"/>
    <w:rsid w:val="2E1C44F3"/>
    <w:rsid w:val="2E571755"/>
    <w:rsid w:val="2E62E63C"/>
    <w:rsid w:val="2E81A288"/>
    <w:rsid w:val="2F9B7D5C"/>
    <w:rsid w:val="3044558C"/>
    <w:rsid w:val="3092AFEA"/>
    <w:rsid w:val="30A4E2F3"/>
    <w:rsid w:val="30BA8213"/>
    <w:rsid w:val="30D116E4"/>
    <w:rsid w:val="310D3AC5"/>
    <w:rsid w:val="3138F90D"/>
    <w:rsid w:val="313B054F"/>
    <w:rsid w:val="315145EF"/>
    <w:rsid w:val="315F30F0"/>
    <w:rsid w:val="31604FE4"/>
    <w:rsid w:val="331E516A"/>
    <w:rsid w:val="3350DA9A"/>
    <w:rsid w:val="338AA26A"/>
    <w:rsid w:val="33DCC62D"/>
    <w:rsid w:val="33E6B0DA"/>
    <w:rsid w:val="345D8EE3"/>
    <w:rsid w:val="347099CF"/>
    <w:rsid w:val="34DC71BA"/>
    <w:rsid w:val="354F7D5C"/>
    <w:rsid w:val="355EDA6D"/>
    <w:rsid w:val="357ECFCD"/>
    <w:rsid w:val="35B51D06"/>
    <w:rsid w:val="35D48707"/>
    <w:rsid w:val="35EFAB66"/>
    <w:rsid w:val="3610652D"/>
    <w:rsid w:val="3617277F"/>
    <w:rsid w:val="36351AA2"/>
    <w:rsid w:val="3681E014"/>
    <w:rsid w:val="36884502"/>
    <w:rsid w:val="3701F16E"/>
    <w:rsid w:val="371C5A03"/>
    <w:rsid w:val="38E364FE"/>
    <w:rsid w:val="3A296A42"/>
    <w:rsid w:val="3A383329"/>
    <w:rsid w:val="3A553F4B"/>
    <w:rsid w:val="3AA51107"/>
    <w:rsid w:val="3B78AB1A"/>
    <w:rsid w:val="3BD4038A"/>
    <w:rsid w:val="3CF737C6"/>
    <w:rsid w:val="3D571F8C"/>
    <w:rsid w:val="3DF8C5FF"/>
    <w:rsid w:val="3E177C15"/>
    <w:rsid w:val="3E34DCEF"/>
    <w:rsid w:val="3E536B2F"/>
    <w:rsid w:val="3E9434A1"/>
    <w:rsid w:val="3E947857"/>
    <w:rsid w:val="3EBA9155"/>
    <w:rsid w:val="3F14F0D9"/>
    <w:rsid w:val="3F52A682"/>
    <w:rsid w:val="3F5CC0CF"/>
    <w:rsid w:val="3F7716F3"/>
    <w:rsid w:val="3F8A98FC"/>
    <w:rsid w:val="3FCA12E6"/>
    <w:rsid w:val="3FD0AD50"/>
    <w:rsid w:val="3FD31B37"/>
    <w:rsid w:val="3FE57B31"/>
    <w:rsid w:val="3FEF3B90"/>
    <w:rsid w:val="40A7F58A"/>
    <w:rsid w:val="40A8D3B4"/>
    <w:rsid w:val="412B57A3"/>
    <w:rsid w:val="415C5565"/>
    <w:rsid w:val="41A788A5"/>
    <w:rsid w:val="41C2220E"/>
    <w:rsid w:val="4244A415"/>
    <w:rsid w:val="424C919B"/>
    <w:rsid w:val="42A7BBB6"/>
    <w:rsid w:val="42C1E9C4"/>
    <w:rsid w:val="43344F39"/>
    <w:rsid w:val="437BFD31"/>
    <w:rsid w:val="43DEC683"/>
    <w:rsid w:val="4425CECD"/>
    <w:rsid w:val="449BC7D5"/>
    <w:rsid w:val="44A8E84D"/>
    <w:rsid w:val="4538FF8E"/>
    <w:rsid w:val="46FAF1C7"/>
    <w:rsid w:val="478228D8"/>
    <w:rsid w:val="47DD0E8A"/>
    <w:rsid w:val="47F3980C"/>
    <w:rsid w:val="48BBD31F"/>
    <w:rsid w:val="48C24D94"/>
    <w:rsid w:val="48DDD4AC"/>
    <w:rsid w:val="49740962"/>
    <w:rsid w:val="49E40FC3"/>
    <w:rsid w:val="4A4C9022"/>
    <w:rsid w:val="4A57FE8B"/>
    <w:rsid w:val="4AB61B8C"/>
    <w:rsid w:val="4B9F95F2"/>
    <w:rsid w:val="4C60DBC9"/>
    <w:rsid w:val="4C6FB8C7"/>
    <w:rsid w:val="4D20BBF2"/>
    <w:rsid w:val="4D3D2258"/>
    <w:rsid w:val="4D6A334B"/>
    <w:rsid w:val="4D8F4442"/>
    <w:rsid w:val="4DA2FE32"/>
    <w:rsid w:val="4DCE107C"/>
    <w:rsid w:val="4DE4A538"/>
    <w:rsid w:val="4E479275"/>
    <w:rsid w:val="4E6108AB"/>
    <w:rsid w:val="4EA9F4A1"/>
    <w:rsid w:val="4ED8F2B9"/>
    <w:rsid w:val="4EF7A951"/>
    <w:rsid w:val="4F083A75"/>
    <w:rsid w:val="4F21BA41"/>
    <w:rsid w:val="4F8C7D1B"/>
    <w:rsid w:val="4FA58502"/>
    <w:rsid w:val="505C8D3F"/>
    <w:rsid w:val="50C6E504"/>
    <w:rsid w:val="50DDB9BF"/>
    <w:rsid w:val="5109A268"/>
    <w:rsid w:val="523FDB37"/>
    <w:rsid w:val="5262B565"/>
    <w:rsid w:val="52B3D9F4"/>
    <w:rsid w:val="52E7DE0D"/>
    <w:rsid w:val="52FF60BF"/>
    <w:rsid w:val="537B05A4"/>
    <w:rsid w:val="53CD307C"/>
    <w:rsid w:val="53FE85C6"/>
    <w:rsid w:val="54861BF9"/>
    <w:rsid w:val="548DE1E5"/>
    <w:rsid w:val="55754530"/>
    <w:rsid w:val="564A24F9"/>
    <w:rsid w:val="5682146E"/>
    <w:rsid w:val="56AB064A"/>
    <w:rsid w:val="56CF66A1"/>
    <w:rsid w:val="573F7745"/>
    <w:rsid w:val="57C13C9E"/>
    <w:rsid w:val="58614823"/>
    <w:rsid w:val="58757D9B"/>
    <w:rsid w:val="58AF1CBB"/>
    <w:rsid w:val="58D1F6E9"/>
    <w:rsid w:val="595641B0"/>
    <w:rsid w:val="59906B0C"/>
    <w:rsid w:val="59A16CCF"/>
    <w:rsid w:val="59DF1959"/>
    <w:rsid w:val="5AF21211"/>
    <w:rsid w:val="5B3A1C88"/>
    <w:rsid w:val="5B62DB8A"/>
    <w:rsid w:val="5B63BF3A"/>
    <w:rsid w:val="5B819710"/>
    <w:rsid w:val="5BE486B4"/>
    <w:rsid w:val="5C065BAF"/>
    <w:rsid w:val="5C0D3910"/>
    <w:rsid w:val="5C26A61F"/>
    <w:rsid w:val="5D218290"/>
    <w:rsid w:val="5D805715"/>
    <w:rsid w:val="5D8B6185"/>
    <w:rsid w:val="5D997F72"/>
    <w:rsid w:val="5DE790E4"/>
    <w:rsid w:val="5DE9DDAE"/>
    <w:rsid w:val="5E106C38"/>
    <w:rsid w:val="5EACBD64"/>
    <w:rsid w:val="5EE4BF1F"/>
    <w:rsid w:val="5F2731E6"/>
    <w:rsid w:val="5FD347CD"/>
    <w:rsid w:val="5FFF4ADF"/>
    <w:rsid w:val="6007FCE3"/>
    <w:rsid w:val="60A681DE"/>
    <w:rsid w:val="60D7152C"/>
    <w:rsid w:val="61122F3F"/>
    <w:rsid w:val="6140B47F"/>
    <w:rsid w:val="6192926D"/>
    <w:rsid w:val="6209E2CC"/>
    <w:rsid w:val="6253C838"/>
    <w:rsid w:val="629A7026"/>
    <w:rsid w:val="62E716FE"/>
    <w:rsid w:val="632E62CE"/>
    <w:rsid w:val="64ABA87C"/>
    <w:rsid w:val="64CA332F"/>
    <w:rsid w:val="655D5BE8"/>
    <w:rsid w:val="65809D42"/>
    <w:rsid w:val="658B68FA"/>
    <w:rsid w:val="665C0D10"/>
    <w:rsid w:val="6689B580"/>
    <w:rsid w:val="67700A86"/>
    <w:rsid w:val="6826E4E8"/>
    <w:rsid w:val="68EA8EE5"/>
    <w:rsid w:val="68EBE513"/>
    <w:rsid w:val="693D2821"/>
    <w:rsid w:val="699F9CFE"/>
    <w:rsid w:val="6A1484AA"/>
    <w:rsid w:val="6A5E2B94"/>
    <w:rsid w:val="6B0C13AC"/>
    <w:rsid w:val="6BE7DB15"/>
    <w:rsid w:val="6C1EDBEC"/>
    <w:rsid w:val="6CF7DD68"/>
    <w:rsid w:val="6D563382"/>
    <w:rsid w:val="6D731E42"/>
    <w:rsid w:val="6E9E10B2"/>
    <w:rsid w:val="6F045C37"/>
    <w:rsid w:val="6F7B629A"/>
    <w:rsid w:val="6F8C74FF"/>
    <w:rsid w:val="6FCA4DE9"/>
    <w:rsid w:val="70A1BEAD"/>
    <w:rsid w:val="70EFE143"/>
    <w:rsid w:val="70F5A0CA"/>
    <w:rsid w:val="70F5AD58"/>
    <w:rsid w:val="71661E4A"/>
    <w:rsid w:val="71785F40"/>
    <w:rsid w:val="719A9BE4"/>
    <w:rsid w:val="7205A448"/>
    <w:rsid w:val="72CAF057"/>
    <w:rsid w:val="72CE69DD"/>
    <w:rsid w:val="732F9F83"/>
    <w:rsid w:val="73B9389D"/>
    <w:rsid w:val="73D2F321"/>
    <w:rsid w:val="73D3AB2F"/>
    <w:rsid w:val="743541B4"/>
    <w:rsid w:val="7455A5F7"/>
    <w:rsid w:val="7499CD95"/>
    <w:rsid w:val="75233904"/>
    <w:rsid w:val="7575E94B"/>
    <w:rsid w:val="75D5D37E"/>
    <w:rsid w:val="75F525E7"/>
    <w:rsid w:val="77D25E53"/>
    <w:rsid w:val="77D8240D"/>
    <w:rsid w:val="7811C33B"/>
    <w:rsid w:val="7821797A"/>
    <w:rsid w:val="7853354F"/>
    <w:rsid w:val="785F95D3"/>
    <w:rsid w:val="78A66444"/>
    <w:rsid w:val="78C9ED78"/>
    <w:rsid w:val="78DA8CD5"/>
    <w:rsid w:val="79798157"/>
    <w:rsid w:val="79ADE7FD"/>
    <w:rsid w:val="7A4B1FB6"/>
    <w:rsid w:val="7A835AB3"/>
    <w:rsid w:val="7AA81327"/>
    <w:rsid w:val="7ABC3C5B"/>
    <w:rsid w:val="7BA99BA1"/>
    <w:rsid w:val="7BAD0CE0"/>
    <w:rsid w:val="7C9C0D0F"/>
    <w:rsid w:val="7CAA0B16"/>
    <w:rsid w:val="7CAC4B39"/>
    <w:rsid w:val="7CAE1C8A"/>
    <w:rsid w:val="7CF35664"/>
    <w:rsid w:val="7DA3433B"/>
    <w:rsid w:val="7DAE0D6D"/>
    <w:rsid w:val="7DC4BC7B"/>
    <w:rsid w:val="7DFB8C11"/>
    <w:rsid w:val="7DFBAED5"/>
    <w:rsid w:val="7E0F013B"/>
    <w:rsid w:val="7EF29F7F"/>
    <w:rsid w:val="7EFFAB33"/>
    <w:rsid w:val="7F807F5A"/>
    <w:rsid w:val="7F8C92D9"/>
    <w:rsid w:val="7FE8474A"/>
    <w:rsid w:val="7FF3B5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D9F4"/>
  <w15:chartTrackingRefBased/>
  <w15:docId w15:val="{1A1AF2CC-7589-42BD-B753-1F2674166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CB65318"/>
    <w:rPr>
      <w:rFonts w:ascii="Open Sans" w:hAnsi="Open Sans" w:eastAsia="Open Sans" w:cs="Open Sans"/>
      <w:color w:val="202124"/>
    </w:rPr>
  </w:style>
  <w:style w:type="paragraph" w:styleId="Heading1">
    <w:name w:val="heading 1"/>
    <w:basedOn w:val="Normal"/>
    <w:next w:val="Normal"/>
    <w:link w:val="Heading1Char"/>
    <w:uiPriority w:val="9"/>
    <w:qFormat/>
    <w:rsid w:val="0CB65318"/>
    <w:pPr>
      <w:outlineLvl w:val="0"/>
    </w:pPr>
    <w:rPr>
      <w:color w:val="auto"/>
      <w:sz w:val="32"/>
      <w:szCs w:val="32"/>
    </w:rPr>
  </w:style>
  <w:style w:type="paragraph" w:styleId="Heading2">
    <w:name w:val="heading 2"/>
    <w:basedOn w:val="Normal"/>
    <w:next w:val="Normal"/>
    <w:link w:val="Heading2Char"/>
    <w:uiPriority w:val="9"/>
    <w:unhideWhenUsed/>
    <w:qFormat/>
    <w:rsid w:val="0CB65318"/>
    <w:pPr>
      <w:outlineLvl w:val="1"/>
    </w:pPr>
    <w:rPr>
      <w:color w:val="auto"/>
      <w:sz w:val="26"/>
      <w:szCs w:val="26"/>
    </w:rPr>
  </w:style>
  <w:style w:type="paragraph" w:styleId="Heading3">
    <w:name w:val="heading 3"/>
    <w:basedOn w:val="Normal"/>
    <w:next w:val="Normal"/>
    <w:link w:val="Heading3Char"/>
    <w:uiPriority w:val="9"/>
    <w:unhideWhenUsed/>
    <w:qFormat/>
    <w:rsid w:val="0CB65318"/>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CB65318"/>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CB65318"/>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CB65318"/>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CB65318"/>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CB65318"/>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CB65318"/>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CB65318"/>
    <w:rPr>
      <w:rFonts w:ascii="Open Sans" w:hAnsi="Open Sans" w:eastAsia="Open Sans" w:cs="Open Sans"/>
      <w:sz w:val="32"/>
      <w:szCs w:val="32"/>
    </w:rPr>
  </w:style>
  <w:style w:type="paragraph" w:styleId="ListParagraph">
    <w:name w:val="List Paragraph"/>
    <w:basedOn w:val="Normal"/>
    <w:uiPriority w:val="34"/>
    <w:qFormat/>
    <w:rsid w:val="0CB65318"/>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sid w:val="0CB65318"/>
    <w:rPr>
      <w:rFonts w:ascii="Open Sans" w:hAnsi="Open Sans" w:eastAsia="Open Sans" w:cs="Open Sans"/>
      <w:sz w:val="26"/>
      <w:szCs w:val="26"/>
    </w:rPr>
  </w:style>
  <w:style w:type="character" w:styleId="PlaceholderText">
    <w:name w:val="Placeholder Text"/>
    <w:basedOn w:val="DefaultParagraphFont"/>
    <w:uiPriority w:val="99"/>
    <w:semiHidden/>
    <w:rsid w:val="00737D3A"/>
    <w:rPr>
      <w:color w:val="808080"/>
    </w:rPr>
  </w:style>
  <w:style w:type="character" w:styleId="Heading3Char" w:customStyle="1">
    <w:name w:val="Heading 3 Char"/>
    <w:basedOn w:val="DefaultParagraphFont"/>
    <w:link w:val="Heading3"/>
    <w:uiPriority w:val="9"/>
    <w:rsid w:val="0CB65318"/>
    <w:rPr>
      <w:rFonts w:asciiTheme="majorHAnsi" w:hAnsiTheme="majorHAnsi" w:eastAsiaTheme="majorEastAsia" w:cstheme="majorBidi"/>
      <w:color w:val="1F3763"/>
      <w:sz w:val="24"/>
      <w:szCs w:val="24"/>
    </w:rPr>
  </w:style>
  <w:style w:type="character" w:styleId="UnresolvedMention">
    <w:name w:val="Unresolved Mention"/>
    <w:basedOn w:val="DefaultParagraphFont"/>
    <w:uiPriority w:val="99"/>
    <w:semiHidden/>
    <w:unhideWhenUsed/>
    <w:rsid w:val="00802CC6"/>
    <w:rPr>
      <w:color w:val="605E5C"/>
      <w:shd w:val="clear" w:color="auto" w:fill="E1DFDD"/>
    </w:rPr>
  </w:style>
  <w:style w:type="paragraph" w:styleId="Header">
    <w:name w:val="header"/>
    <w:basedOn w:val="Normal"/>
    <w:link w:val="HeaderChar"/>
    <w:uiPriority w:val="99"/>
    <w:unhideWhenUsed/>
    <w:rsid w:val="0CB65318"/>
    <w:pPr>
      <w:tabs>
        <w:tab w:val="center" w:pos="4513"/>
        <w:tab w:val="right" w:pos="9026"/>
      </w:tabs>
      <w:spacing w:after="0"/>
    </w:pPr>
  </w:style>
  <w:style w:type="character" w:styleId="HeaderChar" w:customStyle="1">
    <w:name w:val="Header Char"/>
    <w:basedOn w:val="DefaultParagraphFont"/>
    <w:link w:val="Header"/>
    <w:uiPriority w:val="99"/>
    <w:rsid w:val="0CB65318"/>
    <w:rPr>
      <w:rFonts w:ascii="Open Sans" w:hAnsi="Open Sans" w:eastAsia="Open Sans" w:cs="Open Sans"/>
      <w:color w:val="202124"/>
    </w:rPr>
  </w:style>
  <w:style w:type="paragraph" w:styleId="Footer">
    <w:name w:val="footer"/>
    <w:basedOn w:val="Normal"/>
    <w:link w:val="FooterChar"/>
    <w:uiPriority w:val="99"/>
    <w:unhideWhenUsed/>
    <w:rsid w:val="0CB65318"/>
    <w:pPr>
      <w:tabs>
        <w:tab w:val="center" w:pos="4513"/>
        <w:tab w:val="right" w:pos="9026"/>
      </w:tabs>
      <w:spacing w:after="0"/>
    </w:pPr>
  </w:style>
  <w:style w:type="character" w:styleId="FooterChar" w:customStyle="1">
    <w:name w:val="Footer Char"/>
    <w:basedOn w:val="DefaultParagraphFont"/>
    <w:link w:val="Footer"/>
    <w:uiPriority w:val="99"/>
    <w:rsid w:val="0CB65318"/>
    <w:rPr>
      <w:rFonts w:ascii="Open Sans" w:hAnsi="Open Sans" w:eastAsia="Open Sans" w:cs="Open Sans"/>
      <w:color w:val="202124"/>
    </w:rPr>
  </w:style>
  <w:style w:type="paragraph" w:styleId="TableParagraph" w:customStyle="1">
    <w:name w:val="Table Paragraph"/>
    <w:basedOn w:val="Normal"/>
    <w:uiPriority w:val="1"/>
    <w:qFormat/>
    <w:rsid w:val="0CB65318"/>
    <w:pPr>
      <w:widowControl w:val="0"/>
      <w:spacing w:before="60" w:after="0"/>
      <w:ind w:left="136"/>
    </w:pPr>
    <w:rPr>
      <w:rFonts w:ascii="Roboto Mono Light" w:hAnsi="Roboto Mono Light" w:eastAsia="Courier New" w:cs="Courier New"/>
      <w:lang w:val="en-US"/>
    </w:rPr>
  </w:style>
  <w:style w:type="paragraph" w:styleId="Title">
    <w:name w:val="Title"/>
    <w:basedOn w:val="Normal"/>
    <w:next w:val="Normal"/>
    <w:link w:val="TitleChar"/>
    <w:uiPriority w:val="10"/>
    <w:qFormat/>
    <w:rsid w:val="0CB65318"/>
    <w:pPr>
      <w:spacing w:after="0"/>
      <w:contextualSpacing/>
    </w:pPr>
    <w:rPr>
      <w:sz w:val="56"/>
      <w:szCs w:val="56"/>
    </w:rPr>
  </w:style>
  <w:style w:type="paragraph" w:styleId="Subtitle">
    <w:name w:val="Subtitle"/>
    <w:basedOn w:val="Normal"/>
    <w:next w:val="Normal"/>
    <w:link w:val="SubtitleChar"/>
    <w:uiPriority w:val="11"/>
    <w:qFormat/>
    <w:rsid w:val="0CB65318"/>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0CB6531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CB65318"/>
    <w:pPr>
      <w:spacing w:before="360" w:after="360"/>
      <w:ind w:left="864" w:right="864"/>
      <w:jc w:val="center"/>
    </w:pPr>
    <w:rPr>
      <w:i/>
      <w:iCs/>
      <w:color w:val="4472C4" w:themeColor="accent1"/>
    </w:rPr>
  </w:style>
  <w:style w:type="character" w:styleId="Heading4Char" w:customStyle="1">
    <w:name w:val="Heading 4 Char"/>
    <w:basedOn w:val="DefaultParagraphFont"/>
    <w:link w:val="Heading4"/>
    <w:uiPriority w:val="9"/>
    <w:rsid w:val="0CB65318"/>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CB65318"/>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CB65318"/>
    <w:rPr>
      <w:rFonts w:asciiTheme="majorHAnsi" w:hAnsiTheme="majorHAnsi" w:eastAsiaTheme="majorEastAsia" w:cstheme="majorBidi"/>
      <w:color w:val="1F3763"/>
    </w:rPr>
  </w:style>
  <w:style w:type="character" w:styleId="Heading7Char" w:customStyle="1">
    <w:name w:val="Heading 7 Char"/>
    <w:basedOn w:val="DefaultParagraphFont"/>
    <w:link w:val="Heading7"/>
    <w:uiPriority w:val="9"/>
    <w:rsid w:val="0CB65318"/>
    <w:rPr>
      <w:rFonts w:asciiTheme="majorHAnsi" w:hAnsiTheme="majorHAnsi" w:eastAsiaTheme="majorEastAsia" w:cstheme="majorBidi"/>
      <w:i/>
      <w:iCs/>
      <w:color w:val="1F3763"/>
    </w:rPr>
  </w:style>
  <w:style w:type="character" w:styleId="Heading8Char" w:customStyle="1">
    <w:name w:val="Heading 8 Char"/>
    <w:basedOn w:val="DefaultParagraphFont"/>
    <w:link w:val="Heading8"/>
    <w:uiPriority w:val="9"/>
    <w:rsid w:val="0CB65318"/>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CB65318"/>
    <w:rPr>
      <w:rFonts w:asciiTheme="majorHAnsi" w:hAnsiTheme="majorHAnsi" w:eastAsiaTheme="majorEastAsia" w:cstheme="majorBidi"/>
      <w:i/>
      <w:iCs/>
      <w:color w:val="272727"/>
      <w:sz w:val="21"/>
      <w:szCs w:val="21"/>
    </w:rPr>
  </w:style>
  <w:style w:type="character" w:styleId="TitleChar" w:customStyle="1">
    <w:name w:val="Title Char"/>
    <w:basedOn w:val="DefaultParagraphFont"/>
    <w:link w:val="Title"/>
    <w:uiPriority w:val="10"/>
    <w:rsid w:val="0CB65318"/>
    <w:rPr>
      <w:rFonts w:ascii="Open Sans" w:hAnsi="Open Sans" w:eastAsia="Open Sans" w:cs="Open Sans"/>
      <w:color w:val="202124"/>
      <w:sz w:val="56"/>
      <w:szCs w:val="56"/>
    </w:rPr>
  </w:style>
  <w:style w:type="character" w:styleId="SubtitleChar" w:customStyle="1">
    <w:name w:val="Subtitle Char"/>
    <w:basedOn w:val="DefaultParagraphFont"/>
    <w:link w:val="Subtitle"/>
    <w:uiPriority w:val="11"/>
    <w:rsid w:val="0CB65318"/>
    <w:rPr>
      <w:rFonts w:asciiTheme="minorHAnsi" w:hAnsiTheme="minorHAnsi" w:eastAsiaTheme="minorEastAsia" w:cstheme="minorBidi"/>
      <w:color w:val="5A5A5A"/>
    </w:rPr>
  </w:style>
  <w:style w:type="character" w:styleId="QuoteChar" w:customStyle="1">
    <w:name w:val="Quote Char"/>
    <w:basedOn w:val="DefaultParagraphFont"/>
    <w:link w:val="Quote"/>
    <w:uiPriority w:val="29"/>
    <w:rsid w:val="0CB65318"/>
    <w:rPr>
      <w:rFonts w:ascii="Open Sans" w:hAnsi="Open Sans" w:eastAsia="Open Sans" w:cs="Open Sans"/>
      <w:i/>
      <w:iCs/>
      <w:color w:val="404040" w:themeColor="text1" w:themeTint="BF"/>
    </w:rPr>
  </w:style>
  <w:style w:type="character" w:styleId="IntenseQuoteChar" w:customStyle="1">
    <w:name w:val="Intense Quote Char"/>
    <w:basedOn w:val="DefaultParagraphFont"/>
    <w:link w:val="IntenseQuote"/>
    <w:uiPriority w:val="30"/>
    <w:rsid w:val="0CB65318"/>
    <w:rPr>
      <w:rFonts w:ascii="Open Sans" w:hAnsi="Open Sans" w:eastAsia="Open Sans" w:cs="Open Sans"/>
      <w:i/>
      <w:iCs/>
      <w:color w:val="4472C4" w:themeColor="accent1"/>
    </w:rPr>
  </w:style>
  <w:style w:type="paragraph" w:styleId="TOC1">
    <w:name w:val="toc 1"/>
    <w:basedOn w:val="Normal"/>
    <w:next w:val="Normal"/>
    <w:uiPriority w:val="39"/>
    <w:unhideWhenUsed/>
    <w:rsid w:val="0CB65318"/>
    <w:pPr>
      <w:spacing w:after="100"/>
    </w:pPr>
  </w:style>
  <w:style w:type="paragraph" w:styleId="TOC2">
    <w:name w:val="toc 2"/>
    <w:basedOn w:val="Normal"/>
    <w:next w:val="Normal"/>
    <w:uiPriority w:val="39"/>
    <w:unhideWhenUsed/>
    <w:rsid w:val="0CB65318"/>
    <w:pPr>
      <w:spacing w:after="100"/>
      <w:ind w:left="220"/>
    </w:pPr>
  </w:style>
  <w:style w:type="paragraph" w:styleId="TOC3">
    <w:name w:val="toc 3"/>
    <w:basedOn w:val="Normal"/>
    <w:next w:val="Normal"/>
    <w:uiPriority w:val="39"/>
    <w:unhideWhenUsed/>
    <w:rsid w:val="0CB65318"/>
    <w:pPr>
      <w:spacing w:after="100"/>
      <w:ind w:left="440"/>
    </w:pPr>
  </w:style>
  <w:style w:type="paragraph" w:styleId="TOC4">
    <w:name w:val="toc 4"/>
    <w:basedOn w:val="Normal"/>
    <w:next w:val="Normal"/>
    <w:uiPriority w:val="39"/>
    <w:unhideWhenUsed/>
    <w:rsid w:val="0CB65318"/>
    <w:pPr>
      <w:spacing w:after="100"/>
      <w:ind w:left="660"/>
    </w:pPr>
  </w:style>
  <w:style w:type="paragraph" w:styleId="TOC5">
    <w:name w:val="toc 5"/>
    <w:basedOn w:val="Normal"/>
    <w:next w:val="Normal"/>
    <w:uiPriority w:val="39"/>
    <w:unhideWhenUsed/>
    <w:rsid w:val="0CB65318"/>
    <w:pPr>
      <w:spacing w:after="100"/>
      <w:ind w:left="880"/>
    </w:pPr>
  </w:style>
  <w:style w:type="paragraph" w:styleId="TOC6">
    <w:name w:val="toc 6"/>
    <w:basedOn w:val="Normal"/>
    <w:next w:val="Normal"/>
    <w:uiPriority w:val="39"/>
    <w:unhideWhenUsed/>
    <w:rsid w:val="0CB65318"/>
    <w:pPr>
      <w:spacing w:after="100"/>
      <w:ind w:left="1100"/>
    </w:pPr>
  </w:style>
  <w:style w:type="paragraph" w:styleId="TOC7">
    <w:name w:val="toc 7"/>
    <w:basedOn w:val="Normal"/>
    <w:next w:val="Normal"/>
    <w:uiPriority w:val="39"/>
    <w:unhideWhenUsed/>
    <w:rsid w:val="0CB65318"/>
    <w:pPr>
      <w:spacing w:after="100"/>
      <w:ind w:left="1320"/>
    </w:pPr>
  </w:style>
  <w:style w:type="paragraph" w:styleId="TOC8">
    <w:name w:val="toc 8"/>
    <w:basedOn w:val="Normal"/>
    <w:next w:val="Normal"/>
    <w:uiPriority w:val="39"/>
    <w:unhideWhenUsed/>
    <w:rsid w:val="0CB65318"/>
    <w:pPr>
      <w:spacing w:after="100"/>
      <w:ind w:left="1540"/>
    </w:pPr>
  </w:style>
  <w:style w:type="paragraph" w:styleId="TOC9">
    <w:name w:val="toc 9"/>
    <w:basedOn w:val="Normal"/>
    <w:next w:val="Normal"/>
    <w:uiPriority w:val="39"/>
    <w:unhideWhenUsed/>
    <w:rsid w:val="0CB65318"/>
    <w:pPr>
      <w:spacing w:after="100"/>
      <w:ind w:left="1760"/>
    </w:pPr>
  </w:style>
  <w:style w:type="paragraph" w:styleId="EndnoteText">
    <w:name w:val="endnote text"/>
    <w:basedOn w:val="Normal"/>
    <w:link w:val="EndnoteTextChar"/>
    <w:uiPriority w:val="99"/>
    <w:semiHidden/>
    <w:unhideWhenUsed/>
    <w:rsid w:val="0CB65318"/>
    <w:pPr>
      <w:spacing w:after="0"/>
    </w:pPr>
    <w:rPr>
      <w:sz w:val="20"/>
      <w:szCs w:val="20"/>
    </w:rPr>
  </w:style>
  <w:style w:type="character" w:styleId="EndnoteTextChar" w:customStyle="1">
    <w:name w:val="Endnote Text Char"/>
    <w:basedOn w:val="DefaultParagraphFont"/>
    <w:link w:val="EndnoteText"/>
    <w:uiPriority w:val="99"/>
    <w:semiHidden/>
    <w:rsid w:val="0CB65318"/>
    <w:rPr>
      <w:rFonts w:ascii="Open Sans" w:hAnsi="Open Sans" w:eastAsia="Open Sans" w:cs="Open Sans"/>
      <w:color w:val="202124"/>
      <w:sz w:val="20"/>
      <w:szCs w:val="20"/>
    </w:rPr>
  </w:style>
  <w:style w:type="paragraph" w:styleId="FootnoteText">
    <w:name w:val="footnote text"/>
    <w:basedOn w:val="Normal"/>
    <w:link w:val="FootnoteTextChar"/>
    <w:uiPriority w:val="99"/>
    <w:semiHidden/>
    <w:unhideWhenUsed/>
    <w:rsid w:val="0CB65318"/>
    <w:pPr>
      <w:spacing w:after="0"/>
    </w:pPr>
    <w:rPr>
      <w:sz w:val="20"/>
      <w:szCs w:val="20"/>
    </w:rPr>
  </w:style>
  <w:style w:type="character" w:styleId="FootnoteTextChar" w:customStyle="1">
    <w:name w:val="Footnote Text Char"/>
    <w:basedOn w:val="DefaultParagraphFont"/>
    <w:link w:val="FootnoteText"/>
    <w:uiPriority w:val="99"/>
    <w:semiHidden/>
    <w:rsid w:val="0CB65318"/>
    <w:rPr>
      <w:rFonts w:ascii="Open Sans" w:hAnsi="Open Sans" w:eastAsia="Open Sans" w:cs="Open Sans"/>
      <w:color w:val="202124"/>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Open Sans" w:hAnsi="Open Sans" w:eastAsia="Open Sans" w:cs="Open Sans"/>
      <w:color w:val="202124"/>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45FE1"/>
    <w:pPr>
      <w:spacing w:after="0" w:line="240" w:lineRule="auto"/>
    </w:pPr>
    <w:rPr>
      <w:rFonts w:ascii="Open Sans" w:hAnsi="Open Sans" w:eastAsia="Open Sans" w:cs="Open Sans"/>
      <w:color w:val="202124"/>
    </w:rPr>
  </w:style>
  <w:style w:type="paragraph" w:styleId="NoSpacing">
    <w:name w:val="No Spacing"/>
    <w:uiPriority w:val="1"/>
    <w:qFormat/>
    <w:rsid w:val="00F236CD"/>
    <w:pPr>
      <w:spacing w:after="0" w:line="240" w:lineRule="auto"/>
    </w:pPr>
  </w:style>
  <w:style w:type="table" w:styleId="TableGrid">
    <w:name w:val="Table Grid"/>
    <w:basedOn w:val="TableNormal"/>
    <w:uiPriority w:val="59"/>
    <w:rsid w:val="00F236C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088181">
      <w:bodyDiv w:val="1"/>
      <w:marLeft w:val="0"/>
      <w:marRight w:val="0"/>
      <w:marTop w:val="0"/>
      <w:marBottom w:val="0"/>
      <w:divBdr>
        <w:top w:val="none" w:sz="0" w:space="0" w:color="auto"/>
        <w:left w:val="none" w:sz="0" w:space="0" w:color="auto"/>
        <w:bottom w:val="none" w:sz="0" w:space="0" w:color="auto"/>
        <w:right w:val="none" w:sz="0" w:space="0" w:color="auto"/>
      </w:divBdr>
      <w:divsChild>
        <w:div w:id="176425030">
          <w:marLeft w:val="0"/>
          <w:marRight w:val="0"/>
          <w:marTop w:val="0"/>
          <w:marBottom w:val="0"/>
          <w:divBdr>
            <w:top w:val="none" w:sz="0" w:space="0" w:color="auto"/>
            <w:left w:val="none" w:sz="0" w:space="0" w:color="auto"/>
            <w:bottom w:val="none" w:sz="0" w:space="0" w:color="auto"/>
            <w:right w:val="none" w:sz="0" w:space="0" w:color="auto"/>
          </w:divBdr>
        </w:div>
        <w:div w:id="2140799418">
          <w:marLeft w:val="0"/>
          <w:marRight w:val="0"/>
          <w:marTop w:val="0"/>
          <w:marBottom w:val="0"/>
          <w:divBdr>
            <w:top w:val="none" w:sz="0" w:space="0" w:color="auto"/>
            <w:left w:val="none" w:sz="0" w:space="0" w:color="auto"/>
            <w:bottom w:val="none" w:sz="0" w:space="0" w:color="auto"/>
            <w:right w:val="none" w:sz="0" w:space="0" w:color="auto"/>
          </w:divBdr>
        </w:div>
      </w:divsChild>
    </w:div>
    <w:div w:id="1416979774">
      <w:bodyDiv w:val="1"/>
      <w:marLeft w:val="0"/>
      <w:marRight w:val="0"/>
      <w:marTop w:val="0"/>
      <w:marBottom w:val="0"/>
      <w:divBdr>
        <w:top w:val="none" w:sz="0" w:space="0" w:color="auto"/>
        <w:left w:val="none" w:sz="0" w:space="0" w:color="auto"/>
        <w:bottom w:val="none" w:sz="0" w:space="0" w:color="auto"/>
        <w:right w:val="none" w:sz="0" w:space="0" w:color="auto"/>
      </w:divBdr>
      <w:divsChild>
        <w:div w:id="1206872080">
          <w:marLeft w:val="0"/>
          <w:marRight w:val="0"/>
          <w:marTop w:val="0"/>
          <w:marBottom w:val="0"/>
          <w:divBdr>
            <w:top w:val="none" w:sz="0" w:space="0" w:color="auto"/>
            <w:left w:val="none" w:sz="0" w:space="0" w:color="auto"/>
            <w:bottom w:val="none" w:sz="0" w:space="0" w:color="auto"/>
            <w:right w:val="none" w:sz="0" w:space="0" w:color="auto"/>
          </w:divBdr>
          <w:divsChild>
            <w:div w:id="20056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aselaw.nationalarchives.gov.uk/about-this-service" TargetMode="External" Id="rId13" /><Relationship Type="http://schemas.openxmlformats.org/officeDocument/2006/relationships/hyperlink" Target="mailto:caselawlicence@nationalarchives.gov.uk"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caselaw.nationalarchives.gov.uk/transactional-licence-form" TargetMode="External" Id="rId12" /><Relationship Type="http://schemas.openxmlformats.org/officeDocument/2006/relationships/hyperlink" Target="https://caselaw.nationalarchives.gov.uk/transactional-licence-form" TargetMode="External" Id="rId17" /><Relationship Type="http://schemas.openxmlformats.org/officeDocument/2006/relationships/customXml" Target="../customXml/item2.xml" Id="rId2" /><Relationship Type="http://schemas.openxmlformats.org/officeDocument/2006/relationships/hyperlink" Target="mailto:caselawlicence@nationalarchives.gov.uk"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caselaw.nationalarchives.gov.uk/open-justice-licence" TargetMode="Externa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https://en.wikipedia.org/wiki/Five_safes" TargetMode="External" Id="rId15" /><Relationship Type="http://schemas.openxmlformats.org/officeDocument/2006/relationships/glossaryDocument" Target="glossary/document.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aselaw.nationalarchives.gov.uk/open-justice-licence" TargetMode="External" Id="rId14" /><Relationship Type="http://schemas.microsoft.com/office/2011/relationships/people" Target="peop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84BB1A4-18B6-4339-881C-02BCB9422160}"/>
      </w:docPartPr>
      <w:docPartBody>
        <w:p xmlns:wp14="http://schemas.microsoft.com/office/word/2010/wordml" w:rsidR="002E5013" w:rsidRDefault="004B7F74" w14:paraId="4C3E277F" wp14:textId="77777777">
          <w:r w:rsidRPr="00216AA2">
            <w:rPr>
              <w:rStyle w:val="PlaceholderText"/>
            </w:rPr>
            <w:t>Click or tap here to enter text.</w:t>
          </w:r>
        </w:p>
      </w:docPartBody>
    </w:docPart>
    <w:docPart>
      <w:docPartPr>
        <w:name w:val="2CC022D14F864F51A68944A95D5C3363"/>
        <w:category>
          <w:name w:val="General"/>
          <w:gallery w:val="placeholder"/>
        </w:category>
        <w:types>
          <w:type w:val="bbPlcHdr"/>
        </w:types>
        <w:behaviors>
          <w:behavior w:val="content"/>
        </w:behaviors>
        <w:guid w:val="{A0AF458C-A0D6-4358-9C00-DD1C46713519}"/>
      </w:docPartPr>
      <w:docPartBody>
        <w:p xmlns:wp14="http://schemas.microsoft.com/office/word/2010/wordml" w:rsidR="002E5013" w:rsidP="004B7F74" w:rsidRDefault="004B7F74" w14:paraId="4F14D7C8" wp14:textId="77777777">
          <w:pPr>
            <w:pStyle w:val="2CC022D14F864F51A68944A95D5C3363"/>
          </w:pPr>
          <w:r w:rsidRPr="00216AA2">
            <w:rPr>
              <w:rStyle w:val="PlaceholderText"/>
            </w:rPr>
            <w:t>Click or tap here to enter text.</w:t>
          </w:r>
        </w:p>
      </w:docPartBody>
    </w:docPart>
    <w:docPart>
      <w:docPartPr>
        <w:name w:val="B0781E6194FC4C9196A1F2A605E45803"/>
        <w:category>
          <w:name w:val="General"/>
          <w:gallery w:val="placeholder"/>
        </w:category>
        <w:types>
          <w:type w:val="bbPlcHdr"/>
        </w:types>
        <w:behaviors>
          <w:behavior w:val="content"/>
        </w:behaviors>
        <w:guid w:val="{F67EE00F-B675-415F-B19B-78D030B89244}"/>
      </w:docPartPr>
      <w:docPartBody>
        <w:p xmlns:wp14="http://schemas.microsoft.com/office/word/2010/wordml" w:rsidR="002E5013" w:rsidP="004B7F74" w:rsidRDefault="004B7F74" w14:paraId="5362E849" wp14:textId="77777777">
          <w:pPr>
            <w:pStyle w:val="B0781E6194FC4C9196A1F2A605E45803"/>
          </w:pPr>
          <w:r w:rsidRPr="00216AA2">
            <w:rPr>
              <w:rStyle w:val="PlaceholderText"/>
            </w:rPr>
            <w:t>Click or tap here to enter text.</w:t>
          </w:r>
        </w:p>
      </w:docPartBody>
    </w:docPart>
    <w:docPart>
      <w:docPartPr>
        <w:name w:val="082A81A6BB404BF7850E40759223066F"/>
        <w:category>
          <w:name w:val="General"/>
          <w:gallery w:val="placeholder"/>
        </w:category>
        <w:types>
          <w:type w:val="bbPlcHdr"/>
        </w:types>
        <w:behaviors>
          <w:behavior w:val="content"/>
        </w:behaviors>
        <w:guid w:val="{B2B244B7-6C34-40FA-BBEB-C0A113108199}"/>
      </w:docPartPr>
      <w:docPartBody>
        <w:p xmlns:wp14="http://schemas.microsoft.com/office/word/2010/wordml" w:rsidR="002E5013" w:rsidP="004B7F74" w:rsidRDefault="004B7F74" w14:paraId="5B951852" wp14:textId="77777777">
          <w:pPr>
            <w:pStyle w:val="082A81A6BB404BF7850E40759223066F"/>
          </w:pPr>
          <w:r w:rsidRPr="00216AA2">
            <w:rPr>
              <w:rStyle w:val="PlaceholderText"/>
            </w:rPr>
            <w:t>Click or tap here to enter text.</w:t>
          </w:r>
        </w:p>
      </w:docPartBody>
    </w:docPart>
    <w:docPart>
      <w:docPartPr>
        <w:name w:val="E70B81CCFA1D42219A3185BA8BBEB019"/>
        <w:category>
          <w:name w:val="General"/>
          <w:gallery w:val="placeholder"/>
        </w:category>
        <w:types>
          <w:type w:val="bbPlcHdr"/>
        </w:types>
        <w:behaviors>
          <w:behavior w:val="content"/>
        </w:behaviors>
        <w:guid w:val="{440A8C0E-A52C-45A6-926F-7AFBB3690102}"/>
      </w:docPartPr>
      <w:docPartBody>
        <w:p xmlns:wp14="http://schemas.microsoft.com/office/word/2010/wordml" w:rsidR="002E5013" w:rsidP="004B7F74" w:rsidRDefault="004B7F74" w14:paraId="2946BB5D" wp14:textId="77777777">
          <w:pPr>
            <w:pStyle w:val="E70B81CCFA1D42219A3185BA8BBEB019"/>
          </w:pPr>
          <w:r w:rsidRPr="00216AA2">
            <w:rPr>
              <w:rStyle w:val="PlaceholderText"/>
            </w:rPr>
            <w:t>Click or tap here to enter text.</w:t>
          </w:r>
        </w:p>
      </w:docPartBody>
    </w:docPart>
    <w:docPart>
      <w:docPartPr>
        <w:name w:val="D1AC9C664AB9440DAFB71D75BC5806D7"/>
        <w:category>
          <w:name w:val="General"/>
          <w:gallery w:val="placeholder"/>
        </w:category>
        <w:types>
          <w:type w:val="bbPlcHdr"/>
        </w:types>
        <w:behaviors>
          <w:behavior w:val="content"/>
        </w:behaviors>
        <w:guid w:val="{355DA587-EF36-464E-BD9B-287A1A44FF9A}"/>
      </w:docPartPr>
      <w:docPartBody>
        <w:p xmlns:wp14="http://schemas.microsoft.com/office/word/2010/wordml" w:rsidR="002E5013" w:rsidP="004B7F74" w:rsidRDefault="004B7F74" w14:paraId="46E69C4A" wp14:textId="77777777">
          <w:pPr>
            <w:pStyle w:val="D1AC9C664AB9440DAFB71D75BC5806D7"/>
          </w:pPr>
          <w:r w:rsidRPr="00216AA2">
            <w:rPr>
              <w:rStyle w:val="PlaceholderText"/>
            </w:rPr>
            <w:t>Click or tap here to enter text.</w:t>
          </w:r>
        </w:p>
      </w:docPartBody>
    </w:docPart>
    <w:docPart>
      <w:docPartPr>
        <w:name w:val="575601AB3ACB49EFA204DAD6CD67E6A2"/>
        <w:category>
          <w:name w:val="General"/>
          <w:gallery w:val="placeholder"/>
        </w:category>
        <w:types>
          <w:type w:val="bbPlcHdr"/>
        </w:types>
        <w:behaviors>
          <w:behavior w:val="content"/>
        </w:behaviors>
        <w:guid w:val="{D4EA1BCC-CDF4-4781-8140-A7A34A11BD6C}"/>
      </w:docPartPr>
      <w:docPartBody>
        <w:p xmlns:wp14="http://schemas.microsoft.com/office/word/2010/wordml" w:rsidR="002E5013" w:rsidP="004B7F74" w:rsidRDefault="004B7F74" w14:paraId="5ED8C455" wp14:textId="77777777">
          <w:pPr>
            <w:pStyle w:val="575601AB3ACB49EFA204DAD6CD67E6A2"/>
          </w:pPr>
          <w:r w:rsidRPr="00216AA2">
            <w:rPr>
              <w:rStyle w:val="PlaceholderText"/>
            </w:rPr>
            <w:t>Click or tap here to enter text.</w:t>
          </w:r>
        </w:p>
      </w:docPartBody>
    </w:docPart>
    <w:docPart>
      <w:docPartPr>
        <w:name w:val="58456D6823554F4BB1D637741681D6F1"/>
        <w:category>
          <w:name w:val="General"/>
          <w:gallery w:val="placeholder"/>
        </w:category>
        <w:types>
          <w:type w:val="bbPlcHdr"/>
        </w:types>
        <w:behaviors>
          <w:behavior w:val="content"/>
        </w:behaviors>
        <w:guid w:val="{B482D966-9C03-4211-BEFC-6B3C8D11C7CD}"/>
      </w:docPartPr>
      <w:docPartBody>
        <w:p xmlns:wp14="http://schemas.microsoft.com/office/word/2010/wordml" w:rsidR="002E5013" w:rsidP="004B7F74" w:rsidRDefault="004B7F74" w14:paraId="6D91FE6C" wp14:textId="77777777">
          <w:pPr>
            <w:pStyle w:val="58456D6823554F4BB1D637741681D6F1"/>
          </w:pPr>
          <w:r w:rsidRPr="00216AA2">
            <w:rPr>
              <w:rStyle w:val="PlaceholderText"/>
            </w:rPr>
            <w:t>Click or tap here to enter text.</w:t>
          </w:r>
        </w:p>
      </w:docPartBody>
    </w:docPart>
    <w:docPart>
      <w:docPartPr>
        <w:name w:val="D3655FCBB2B34A9589A9DB236A932B50"/>
        <w:category>
          <w:name w:val="General"/>
          <w:gallery w:val="placeholder"/>
        </w:category>
        <w:types>
          <w:type w:val="bbPlcHdr"/>
        </w:types>
        <w:behaviors>
          <w:behavior w:val="content"/>
        </w:behaviors>
        <w:guid w:val="{DAB8EE98-2F91-4784-A1EE-38A49F3A60B5}"/>
      </w:docPartPr>
      <w:docPartBody>
        <w:p xmlns:wp14="http://schemas.microsoft.com/office/word/2010/wordml" w:rsidR="002E5013" w:rsidP="004B7F74" w:rsidRDefault="004B7F74" w14:paraId="72EE5986" wp14:textId="77777777">
          <w:pPr>
            <w:pStyle w:val="D3655FCBB2B34A9589A9DB236A932B50"/>
          </w:pPr>
          <w:r w:rsidRPr="00216AA2">
            <w:rPr>
              <w:rStyle w:val="PlaceholderText"/>
            </w:rPr>
            <w:t>Click or tap here to enter text.</w:t>
          </w:r>
        </w:p>
      </w:docPartBody>
    </w:docPart>
    <w:docPart>
      <w:docPartPr>
        <w:name w:val="E2C2C18AAFCC4410B06CE6BB0D9041CC"/>
        <w:category>
          <w:name w:val="General"/>
          <w:gallery w:val="placeholder"/>
        </w:category>
        <w:types>
          <w:type w:val="bbPlcHdr"/>
        </w:types>
        <w:behaviors>
          <w:behavior w:val="content"/>
        </w:behaviors>
        <w:guid w:val="{23DFE0DA-806D-415B-8E6C-E0D333ACA8E0}"/>
      </w:docPartPr>
      <w:docPartBody>
        <w:p xmlns:wp14="http://schemas.microsoft.com/office/word/2010/wordml" w:rsidR="002E5013" w:rsidP="004B7F74" w:rsidRDefault="004B7F74" w14:paraId="01E0A917" wp14:textId="77777777">
          <w:pPr>
            <w:pStyle w:val="E2C2C18AAFCC4410B06CE6BB0D9041CC"/>
          </w:pPr>
          <w:r w:rsidRPr="00216AA2">
            <w:rPr>
              <w:rStyle w:val="PlaceholderText"/>
            </w:rPr>
            <w:t>Click or tap here to enter text.</w:t>
          </w:r>
        </w:p>
      </w:docPartBody>
    </w:docPart>
    <w:docPart>
      <w:docPartPr>
        <w:name w:val="0C846CF2611041309696E969B6FE8FE6"/>
        <w:category>
          <w:name w:val="General"/>
          <w:gallery w:val="placeholder"/>
        </w:category>
        <w:types>
          <w:type w:val="bbPlcHdr"/>
        </w:types>
        <w:behaviors>
          <w:behavior w:val="content"/>
        </w:behaviors>
        <w:guid w:val="{6571E27B-6BB3-45FC-99CC-1AC226077503}"/>
      </w:docPartPr>
      <w:docPartBody>
        <w:p xmlns:wp14="http://schemas.microsoft.com/office/word/2010/wordml" w:rsidR="002E5013" w:rsidP="004B7F74" w:rsidRDefault="004B7F74" w14:paraId="4F06CB8D" wp14:textId="77777777">
          <w:pPr>
            <w:pStyle w:val="0C846CF2611041309696E969B6FE8FE6"/>
          </w:pPr>
          <w:r w:rsidRPr="00216AA2">
            <w:rPr>
              <w:rStyle w:val="PlaceholderText"/>
            </w:rPr>
            <w:t>Click or tap here to enter text.</w:t>
          </w:r>
        </w:p>
      </w:docPartBody>
    </w:docPart>
    <w:docPart>
      <w:docPartPr>
        <w:name w:val="75AD5E1F988C4CB188F4DFCEA007FABC"/>
        <w:category>
          <w:name w:val="General"/>
          <w:gallery w:val="placeholder"/>
        </w:category>
        <w:types>
          <w:type w:val="bbPlcHdr"/>
        </w:types>
        <w:behaviors>
          <w:behavior w:val="content"/>
        </w:behaviors>
        <w:guid w:val="{3BA0FE3F-32A5-44A8-B500-A0FDC9C2A7D5}"/>
      </w:docPartPr>
      <w:docPartBody>
        <w:p xmlns:wp14="http://schemas.microsoft.com/office/word/2010/wordml" w:rsidR="002E5013" w:rsidP="004B7F74" w:rsidRDefault="004B7F74" w14:paraId="03CDB35D" wp14:textId="77777777">
          <w:pPr>
            <w:pStyle w:val="75AD5E1F988C4CB188F4DFCEA007FABC"/>
          </w:pPr>
          <w:r w:rsidRPr="00216AA2">
            <w:rPr>
              <w:rStyle w:val="PlaceholderText"/>
            </w:rPr>
            <w:t>Click or tap here to enter text.</w:t>
          </w:r>
        </w:p>
      </w:docPartBody>
    </w:docPart>
    <w:docPart>
      <w:docPartPr>
        <w:name w:val="9D9918138EB64E869A677D18950B2BFC"/>
        <w:category>
          <w:name w:val="General"/>
          <w:gallery w:val="placeholder"/>
        </w:category>
        <w:types>
          <w:type w:val="bbPlcHdr"/>
        </w:types>
        <w:behaviors>
          <w:behavior w:val="content"/>
        </w:behaviors>
        <w:guid w:val="{F459BD41-4B48-47C9-958C-F11623BF91CD}"/>
      </w:docPartPr>
      <w:docPartBody>
        <w:p xmlns:wp14="http://schemas.microsoft.com/office/word/2010/wordml" w:rsidR="002E5013" w:rsidP="004B7F74" w:rsidRDefault="004B7F74" w14:paraId="43B9CF38" wp14:textId="77777777">
          <w:pPr>
            <w:pStyle w:val="9D9918138EB64E869A677D18950B2BFC"/>
          </w:pPr>
          <w:r w:rsidRPr="00216AA2">
            <w:rPr>
              <w:rStyle w:val="PlaceholderText"/>
            </w:rPr>
            <w:t>Click or tap here to enter text.</w:t>
          </w:r>
        </w:p>
      </w:docPartBody>
    </w:docPart>
    <w:docPart>
      <w:docPartPr>
        <w:name w:val="01AE1EB589564436BF28724869519026"/>
        <w:category>
          <w:name w:val="General"/>
          <w:gallery w:val="placeholder"/>
        </w:category>
        <w:types>
          <w:type w:val="bbPlcHdr"/>
        </w:types>
        <w:behaviors>
          <w:behavior w:val="content"/>
        </w:behaviors>
        <w:guid w:val="{D4C95B66-1A5C-483A-9AD4-312D3EB8A82A}"/>
      </w:docPartPr>
      <w:docPartBody>
        <w:p xmlns:wp14="http://schemas.microsoft.com/office/word/2010/wordml" w:rsidR="002E5013" w:rsidP="004B7F74" w:rsidRDefault="004B7F74" w14:paraId="5C06BDBB" wp14:textId="77777777">
          <w:pPr>
            <w:pStyle w:val="01AE1EB589564436BF28724869519026"/>
          </w:pPr>
          <w:r w:rsidRPr="00216AA2">
            <w:rPr>
              <w:rStyle w:val="PlaceholderText"/>
            </w:rPr>
            <w:t>Click or tap here to enter text.</w:t>
          </w:r>
        </w:p>
      </w:docPartBody>
    </w:docPart>
    <w:docPart>
      <w:docPartPr>
        <w:name w:val="A28E183DE8EB442BAF11955D35DE39DE"/>
        <w:category>
          <w:name w:val="General"/>
          <w:gallery w:val="placeholder"/>
        </w:category>
        <w:types>
          <w:type w:val="bbPlcHdr"/>
        </w:types>
        <w:behaviors>
          <w:behavior w:val="content"/>
        </w:behaviors>
        <w:guid w:val="{B3C4BCE9-8ED6-4037-923C-EB3555D53E4A}"/>
      </w:docPartPr>
      <w:docPartBody>
        <w:p xmlns:wp14="http://schemas.microsoft.com/office/word/2010/wordml" w:rsidR="00981485" w:rsidRDefault="00981485" w14:paraId="593EB56A" wp14:textId="77777777">
          <w:r w:rsidRPr="4EF7A951">
            <w:rPr>
              <w:rStyle w:val="PlaceholderText"/>
            </w:rPr>
            <w:t>Click or tap here to enter text.</w:t>
          </w:r>
        </w:p>
      </w:docPartBody>
    </w:docPart>
    <w:docPart>
      <w:docPartPr>
        <w:name w:val="6708C6F5312F45059E5C5E4C539EF640"/>
        <w:category>
          <w:name w:val="General"/>
          <w:gallery w:val="placeholder"/>
        </w:category>
        <w:types>
          <w:type w:val="bbPlcHdr"/>
        </w:types>
        <w:behaviors>
          <w:behavior w:val="content"/>
        </w:behaviors>
        <w:guid w:val="{02FA8F72-3353-43CE-9A4E-4A5185288008}"/>
      </w:docPartPr>
      <w:docPartBody>
        <w:p xmlns:wp14="http://schemas.microsoft.com/office/word/2010/wordml" w:rsidR="00981485" w:rsidRDefault="00981485" w14:paraId="723B2F1F" wp14:textId="77777777">
          <w:r w:rsidRPr="4EF7A951">
            <w:rPr>
              <w:rStyle w:val="PlaceholderText"/>
            </w:rPr>
            <w:t>Click or tap here to enter text.</w:t>
          </w:r>
        </w:p>
      </w:docPartBody>
    </w:docPart>
    <w:docPart>
      <w:docPartPr>
        <w:name w:val="1190E72FBB9C41A1879D96A02946E3DE"/>
        <w:category>
          <w:name w:val="General"/>
          <w:gallery w:val="placeholder"/>
        </w:category>
        <w:types>
          <w:type w:val="bbPlcHdr"/>
        </w:types>
        <w:behaviors>
          <w:behavior w:val="content"/>
        </w:behaviors>
        <w:guid w:val="{2F9BCDE8-5802-4F5B-8295-A5F1C65BB0A0}"/>
      </w:docPartPr>
      <w:docPartBody>
        <w:p xmlns:wp14="http://schemas.microsoft.com/office/word/2010/wordml" w:rsidR="00DE599A" w:rsidRDefault="004B7F74" w14:paraId="54E27D6D" wp14:textId="77777777">
          <w:pPr>
            <w:pStyle w:val="1190E72FBB9C41A1879D96A02946E3DE"/>
          </w:pPr>
          <w:r w:rsidRPr="00216AA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Light">
    <w:panose1 w:val="00000000000000000000"/>
    <w:charset w:val="00"/>
    <w:family w:val="auto"/>
    <w:pitch w:val="variable"/>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74"/>
    <w:rsid w:val="001F626F"/>
    <w:rsid w:val="002E5013"/>
    <w:rsid w:val="003E64DA"/>
    <w:rsid w:val="004650E4"/>
    <w:rsid w:val="004B7F74"/>
    <w:rsid w:val="004F25F9"/>
    <w:rsid w:val="007E39C4"/>
    <w:rsid w:val="00981485"/>
    <w:rsid w:val="00BF1822"/>
    <w:rsid w:val="00DE599A"/>
    <w:rsid w:val="00EE4E5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F74"/>
    <w:rPr>
      <w:color w:val="808080"/>
    </w:rPr>
  </w:style>
  <w:style w:type="paragraph" w:customStyle="1" w:styleId="2CC022D14F864F51A68944A95D5C3363">
    <w:name w:val="2CC022D14F864F51A68944A95D5C3363"/>
    <w:rsid w:val="004B7F74"/>
    <w:rPr>
      <w:rFonts w:eastAsiaTheme="minorHAnsi"/>
      <w:lang w:eastAsia="en-US"/>
    </w:rPr>
  </w:style>
  <w:style w:type="paragraph" w:customStyle="1" w:styleId="B0781E6194FC4C9196A1F2A605E45803">
    <w:name w:val="B0781E6194FC4C9196A1F2A605E45803"/>
    <w:rsid w:val="004B7F74"/>
    <w:rPr>
      <w:rFonts w:eastAsiaTheme="minorHAnsi"/>
      <w:lang w:eastAsia="en-US"/>
    </w:rPr>
  </w:style>
  <w:style w:type="paragraph" w:customStyle="1" w:styleId="082A81A6BB404BF7850E40759223066F">
    <w:name w:val="082A81A6BB404BF7850E40759223066F"/>
    <w:rsid w:val="004B7F74"/>
    <w:rPr>
      <w:rFonts w:eastAsiaTheme="minorHAnsi"/>
      <w:lang w:eastAsia="en-US"/>
    </w:rPr>
  </w:style>
  <w:style w:type="paragraph" w:customStyle="1" w:styleId="E70B81CCFA1D42219A3185BA8BBEB019">
    <w:name w:val="E70B81CCFA1D42219A3185BA8BBEB019"/>
    <w:rsid w:val="004B7F74"/>
    <w:rPr>
      <w:rFonts w:eastAsiaTheme="minorHAnsi"/>
      <w:lang w:eastAsia="en-US"/>
    </w:rPr>
  </w:style>
  <w:style w:type="paragraph" w:customStyle="1" w:styleId="D1AC9C664AB9440DAFB71D75BC5806D7">
    <w:name w:val="D1AC9C664AB9440DAFB71D75BC5806D7"/>
    <w:rsid w:val="004B7F74"/>
    <w:rPr>
      <w:rFonts w:eastAsiaTheme="minorHAnsi"/>
      <w:lang w:eastAsia="en-US"/>
    </w:rPr>
  </w:style>
  <w:style w:type="paragraph" w:customStyle="1" w:styleId="575601AB3ACB49EFA204DAD6CD67E6A2">
    <w:name w:val="575601AB3ACB49EFA204DAD6CD67E6A2"/>
    <w:rsid w:val="004B7F74"/>
    <w:pPr>
      <w:ind w:left="720"/>
      <w:contextualSpacing/>
    </w:pPr>
    <w:rPr>
      <w:rFonts w:eastAsiaTheme="minorHAnsi"/>
      <w:lang w:eastAsia="en-US"/>
    </w:rPr>
  </w:style>
  <w:style w:type="paragraph" w:customStyle="1" w:styleId="58456D6823554F4BB1D637741681D6F1">
    <w:name w:val="58456D6823554F4BB1D637741681D6F1"/>
    <w:rsid w:val="004B7F74"/>
    <w:rPr>
      <w:rFonts w:eastAsiaTheme="minorHAnsi"/>
      <w:lang w:eastAsia="en-US"/>
    </w:rPr>
  </w:style>
  <w:style w:type="paragraph" w:customStyle="1" w:styleId="D3655FCBB2B34A9589A9DB236A932B50">
    <w:name w:val="D3655FCBB2B34A9589A9DB236A932B50"/>
    <w:rsid w:val="004B7F74"/>
    <w:rPr>
      <w:rFonts w:eastAsiaTheme="minorHAnsi"/>
      <w:lang w:eastAsia="en-US"/>
    </w:rPr>
  </w:style>
  <w:style w:type="paragraph" w:customStyle="1" w:styleId="E2C2C18AAFCC4410B06CE6BB0D9041CC">
    <w:name w:val="E2C2C18AAFCC4410B06CE6BB0D9041CC"/>
    <w:rsid w:val="004B7F74"/>
    <w:pPr>
      <w:ind w:left="720"/>
      <w:contextualSpacing/>
    </w:pPr>
    <w:rPr>
      <w:rFonts w:eastAsiaTheme="minorHAnsi"/>
      <w:lang w:eastAsia="en-US"/>
    </w:rPr>
  </w:style>
  <w:style w:type="paragraph" w:customStyle="1" w:styleId="0C846CF2611041309696E969B6FE8FE6">
    <w:name w:val="0C846CF2611041309696E969B6FE8FE6"/>
    <w:rsid w:val="004B7F74"/>
    <w:pPr>
      <w:ind w:left="720"/>
      <w:contextualSpacing/>
    </w:pPr>
    <w:rPr>
      <w:rFonts w:eastAsiaTheme="minorHAnsi"/>
      <w:lang w:eastAsia="en-US"/>
    </w:rPr>
  </w:style>
  <w:style w:type="paragraph" w:customStyle="1" w:styleId="75AD5E1F988C4CB188F4DFCEA007FABC">
    <w:name w:val="75AD5E1F988C4CB188F4DFCEA007FABC"/>
    <w:rsid w:val="004B7F74"/>
    <w:pPr>
      <w:ind w:left="720"/>
      <w:contextualSpacing/>
    </w:pPr>
    <w:rPr>
      <w:rFonts w:eastAsiaTheme="minorHAnsi"/>
      <w:lang w:eastAsia="en-US"/>
    </w:rPr>
  </w:style>
  <w:style w:type="paragraph" w:customStyle="1" w:styleId="9D9918138EB64E869A677D18950B2BFC">
    <w:name w:val="9D9918138EB64E869A677D18950B2BFC"/>
    <w:rsid w:val="004B7F74"/>
    <w:pPr>
      <w:ind w:left="720"/>
      <w:contextualSpacing/>
    </w:pPr>
    <w:rPr>
      <w:rFonts w:eastAsiaTheme="minorHAnsi"/>
      <w:lang w:eastAsia="en-US"/>
    </w:rPr>
  </w:style>
  <w:style w:type="paragraph" w:customStyle="1" w:styleId="01AE1EB589564436BF28724869519026">
    <w:name w:val="01AE1EB589564436BF28724869519026"/>
    <w:rsid w:val="004B7F74"/>
    <w:rPr>
      <w:rFonts w:eastAsiaTheme="minorHAnsi"/>
      <w:lang w:eastAsia="en-US"/>
    </w:rPr>
  </w:style>
  <w:style w:type="paragraph" w:customStyle="1" w:styleId="1190E72FBB9C41A1879D96A02946E3DE">
    <w:name w:val="1190E72FBB9C41A1879D96A02946E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050CA629EF1E45B0A1E3F25AD2579B" ma:contentTypeVersion="13" ma:contentTypeDescription="Create a new document." ma:contentTypeScope="" ma:versionID="613e6dfbcd4d9ac153fc9f621150d83e">
  <xsd:schema xmlns:xsd="http://www.w3.org/2001/XMLSchema" xmlns:xs="http://www.w3.org/2001/XMLSchema" xmlns:p="http://schemas.microsoft.com/office/2006/metadata/properties" xmlns:ns3="30bcc057-bda1-425f-ab18-df1e31493849" xmlns:ns4="60b232ca-4c64-4b40-aeb2-6ef51247fe6d" targetNamespace="http://schemas.microsoft.com/office/2006/metadata/properties" ma:root="true" ma:fieldsID="174576b02e926be499d1d22d6aa78e15" ns3:_="" ns4:_="">
    <xsd:import namespace="30bcc057-bda1-425f-ab18-df1e31493849"/>
    <xsd:import namespace="60b232ca-4c64-4b40-aeb2-6ef51247fe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AutoTags" minOccurs="0"/>
                <xsd:element ref="ns4:MediaServiceObjectDetectorVersions" minOccurs="0"/>
                <xsd:element ref="ns4:MediaServiceGenerationTime" minOccurs="0"/>
                <xsd:element ref="ns4:MediaServiceEventHashCode"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cc057-bda1-425f-ab18-df1e314938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232ca-4c64-4b40-aeb2-6ef51247fe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0b232ca-4c64-4b40-aeb2-6ef51247fe6d" xsi:nil="true"/>
  </documentManagement>
</p:properties>
</file>

<file path=customXml/itemProps1.xml><?xml version="1.0" encoding="utf-8"?>
<ds:datastoreItem xmlns:ds="http://schemas.openxmlformats.org/officeDocument/2006/customXml" ds:itemID="{BE09DA64-21F9-4317-923A-027B32A709DC}">
  <ds:schemaRefs>
    <ds:schemaRef ds:uri="http://schemas.openxmlformats.org/officeDocument/2006/bibliography"/>
  </ds:schemaRefs>
</ds:datastoreItem>
</file>

<file path=customXml/itemProps2.xml><?xml version="1.0" encoding="utf-8"?>
<ds:datastoreItem xmlns:ds="http://schemas.openxmlformats.org/officeDocument/2006/customXml" ds:itemID="{B4ADE855-1683-4C64-A554-FC15F1989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cc057-bda1-425f-ab18-df1e31493849"/>
    <ds:schemaRef ds:uri="60b232ca-4c64-4b40-aeb2-6ef51247f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A3DCBD-02CD-4180-8A31-A0BB836F7D23}">
  <ds:schemaRefs>
    <ds:schemaRef ds:uri="http://schemas.microsoft.com/sharepoint/v3/contenttype/forms"/>
  </ds:schemaRefs>
</ds:datastoreItem>
</file>

<file path=customXml/itemProps4.xml><?xml version="1.0" encoding="utf-8"?>
<ds:datastoreItem xmlns:ds="http://schemas.openxmlformats.org/officeDocument/2006/customXml" ds:itemID="{6BEADC4E-6C19-4FD0-944E-E862C3B63C37}">
  <ds:schemaRefs>
    <ds:schemaRef ds:uri="http://schemas.microsoft.com/office/2006/documentManagement/types"/>
    <ds:schemaRef ds:uri="http://purl.org/dc/terms/"/>
    <ds:schemaRef ds:uri="30bcc057-bda1-425f-ab18-df1e31493849"/>
    <ds:schemaRef ds:uri="http://schemas.openxmlformats.org/package/2006/metadata/core-properties"/>
    <ds:schemaRef ds:uri="http://schemas.microsoft.com/office/2006/metadata/properties"/>
    <ds:schemaRef ds:uri="http://purl.org/dc/elements/1.1/"/>
    <ds:schemaRef ds:uri="http://www.w3.org/XML/1998/namespace"/>
    <ds:schemaRef ds:uri="http://schemas.microsoft.com/office/infopath/2007/PartnerControls"/>
    <ds:schemaRef ds:uri="60b232ca-4c64-4b40-aeb2-6ef51247fe6d"/>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Rees Jones, Rose</dc:creator>
  <keywords/>
  <dc:description/>
  <lastModifiedBy>Rees Jones, Rose</lastModifiedBy>
  <revision>3</revision>
  <dcterms:created xsi:type="dcterms:W3CDTF">2023-12-05T15:29:00.0000000Z</dcterms:created>
  <dcterms:modified xsi:type="dcterms:W3CDTF">2023-12-06T16:28:56.1899841Z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2023-11-16T11:09:05Z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0949ca8b-0eeb-479b-ab5c-f4b9ddb8cd74</vt:lpwstr>
  </property>
  <property fmtid="{D5CDD505-2E9C-101B-9397-08002B2CF9AE}" pid="8" name="MSIP_Label_61c22e59-6e76-40e7-9277-37c464fc6354_ContentBits">
    <vt:lpwstr>0</vt:lpwstr>
  </property>
  <property fmtid="{D5CDD505-2E9C-101B-9397-08002B2CF9AE}" pid="9" name="ContentTypeId">
    <vt:lpwstr>0x01010041050CA629EF1E45B0A1E3F25AD2579B</vt:lpwstr>
  </property>
</Properties>
</file>