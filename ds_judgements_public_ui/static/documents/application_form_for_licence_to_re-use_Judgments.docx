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47" w:rsidRPr="00C90347" w:rsidRDefault="00C90347" w:rsidP="00C90347">
      <w:pPr>
        <w:pStyle w:val="Title"/>
        <w:rPr>
          <w:sz w:val="52"/>
          <w:szCs w:val="52"/>
        </w:rPr>
      </w:pPr>
      <w:r w:rsidRPr="00C90347">
        <w:rPr>
          <w:sz w:val="52"/>
          <w:szCs w:val="52"/>
        </w:rPr>
        <w:t>Application to re-use Court Judgments and Tribunal Decisions</w:t>
      </w:r>
    </w:p>
    <w:p w:rsidR="00C90347" w:rsidRPr="00C90347" w:rsidRDefault="00F36264" w:rsidP="00C90347">
      <w:pPr>
        <w:pStyle w:val="Heading1"/>
        <w:rPr>
          <w:color w:val="auto"/>
        </w:rPr>
      </w:pPr>
      <w:r>
        <w:rPr>
          <w:color w:val="auto"/>
        </w:rPr>
        <w:t xml:space="preserve">Part 1 - </w:t>
      </w:r>
      <w:r w:rsidR="00C90347" w:rsidRPr="00C90347">
        <w:rPr>
          <w:color w:val="auto"/>
        </w:rPr>
        <w:t>Instructions</w:t>
      </w:r>
    </w:p>
    <w:p w:rsidR="00C90347" w:rsidRDefault="00C90347" w:rsidP="00003DC8">
      <w:pPr>
        <w:rPr>
          <w:u w:val="single"/>
        </w:rPr>
      </w:pPr>
    </w:p>
    <w:p w:rsidR="00102E23" w:rsidRDefault="00102E23" w:rsidP="00003DC8">
      <w:pPr>
        <w:rPr>
          <w:u w:val="single"/>
        </w:rPr>
      </w:pPr>
      <w:r>
        <w:rPr>
          <w:u w:val="single"/>
        </w:rPr>
        <w:t>How to apply</w:t>
      </w:r>
    </w:p>
    <w:p w:rsidR="00102E23" w:rsidRDefault="00102E23" w:rsidP="008335D9">
      <w:pPr>
        <w:pStyle w:val="ListParagraph"/>
        <w:numPr>
          <w:ilvl w:val="0"/>
          <w:numId w:val="5"/>
        </w:numPr>
      </w:pPr>
      <w:r w:rsidRPr="00102E23">
        <w:t>Read</w:t>
      </w:r>
      <w:r>
        <w:t xml:space="preserve"> </w:t>
      </w:r>
      <w:r w:rsidRPr="008335D9">
        <w:rPr>
          <w:b/>
        </w:rPr>
        <w:t>Part 1 - Instructions</w:t>
      </w:r>
      <w:r>
        <w:t>.</w:t>
      </w:r>
    </w:p>
    <w:p w:rsidR="00102E23" w:rsidRDefault="00102E23" w:rsidP="008335D9">
      <w:pPr>
        <w:pStyle w:val="ListParagraph"/>
        <w:numPr>
          <w:ilvl w:val="0"/>
          <w:numId w:val="5"/>
        </w:numPr>
      </w:pPr>
      <w:r>
        <w:t xml:space="preserve">Answer all the relevant questions in </w:t>
      </w:r>
      <w:r w:rsidRPr="008335D9">
        <w:rPr>
          <w:b/>
        </w:rPr>
        <w:t>Part 2 – Application Form</w:t>
      </w:r>
      <w:r>
        <w:t>.</w:t>
      </w:r>
    </w:p>
    <w:p w:rsidR="00102E23" w:rsidRPr="00102E23" w:rsidRDefault="00102E23" w:rsidP="008335D9">
      <w:pPr>
        <w:pStyle w:val="ListParagraph"/>
        <w:numPr>
          <w:ilvl w:val="0"/>
          <w:numId w:val="5"/>
        </w:numPr>
      </w:pPr>
      <w:r>
        <w:t>Submit your completed application form, by email, to</w:t>
      </w:r>
      <w:r w:rsidR="008335D9">
        <w:t xml:space="preserve"> The National Archives’</w:t>
      </w:r>
      <w:r>
        <w:t xml:space="preserve"> Licensing Team at:  </w:t>
      </w:r>
      <w:hyperlink r:id="rId11" w:history="1">
        <w:r w:rsidRPr="008131C7">
          <w:rPr>
            <w:rStyle w:val="Hyperlink"/>
          </w:rPr>
          <w:t>associates@nationalarchives.gov.uk</w:t>
        </w:r>
      </w:hyperlink>
      <w:r>
        <w:t xml:space="preserve"> </w:t>
      </w:r>
    </w:p>
    <w:p w:rsidR="00E27ACC" w:rsidRPr="00E27ACC" w:rsidRDefault="00E27ACC" w:rsidP="00003DC8">
      <w:pPr>
        <w:rPr>
          <w:u w:val="single"/>
        </w:rPr>
      </w:pPr>
      <w:r w:rsidRPr="00E27ACC">
        <w:rPr>
          <w:u w:val="single"/>
        </w:rPr>
        <w:t xml:space="preserve">Who is the </w:t>
      </w:r>
      <w:r w:rsidR="00102E23">
        <w:rPr>
          <w:u w:val="single"/>
        </w:rPr>
        <w:t xml:space="preserve">application </w:t>
      </w:r>
      <w:r w:rsidRPr="00E27ACC">
        <w:rPr>
          <w:u w:val="single"/>
        </w:rPr>
        <w:t>form for?</w:t>
      </w:r>
    </w:p>
    <w:p w:rsidR="00E27ACC" w:rsidRDefault="00F36264" w:rsidP="00003DC8">
      <w:r>
        <w:t>You need to complete an</w:t>
      </w:r>
      <w:r w:rsidR="00003DC8">
        <w:t xml:space="preserve"> appli</w:t>
      </w:r>
      <w:r w:rsidR="008335D9">
        <w:t xml:space="preserve">cation form if you intend to </w:t>
      </w:r>
      <w:r w:rsidR="00003DC8">
        <w:t xml:space="preserve">use Court Judgments </w:t>
      </w:r>
      <w:r w:rsidR="0075095E">
        <w:t>and/</w:t>
      </w:r>
      <w:r w:rsidR="00003DC8">
        <w:t xml:space="preserve">or Tribunal Decisions </w:t>
      </w:r>
      <w:r>
        <w:t xml:space="preserve">information </w:t>
      </w:r>
      <w:r w:rsidR="00003DC8">
        <w:t xml:space="preserve">in a way that is outside the terms of the </w:t>
      </w:r>
      <w:r w:rsidR="00003DC8" w:rsidRPr="00A60FC9">
        <w:rPr>
          <w:i/>
        </w:rPr>
        <w:t>Open Justice - Licence</w:t>
      </w:r>
      <w:r w:rsidR="00003DC8">
        <w:t>.</w:t>
      </w:r>
    </w:p>
    <w:p w:rsidR="008335D9" w:rsidRDefault="00A665F7" w:rsidP="00003DC8">
      <w:r>
        <w:t>For example, y</w:t>
      </w:r>
      <w:r w:rsidR="008335D9">
        <w:t>ou will need to apply for a licence if you are undertaking any type of computational analysis of judgments and tribunal decisions, including by compiling a search engine index.</w:t>
      </w:r>
    </w:p>
    <w:p w:rsidR="008335D9" w:rsidRDefault="008335D9" w:rsidP="00003DC8">
      <w:r>
        <w:t>Anyone can apply for a licence and there is no charge to apply.</w:t>
      </w:r>
    </w:p>
    <w:p w:rsidR="00E27ACC" w:rsidRPr="00E27ACC" w:rsidRDefault="00E27ACC" w:rsidP="00003DC8">
      <w:pPr>
        <w:rPr>
          <w:u w:val="single"/>
        </w:rPr>
      </w:pPr>
      <w:r w:rsidRPr="00E27ACC">
        <w:rPr>
          <w:u w:val="single"/>
        </w:rPr>
        <w:t>Why is a licence necessary?</w:t>
      </w:r>
    </w:p>
    <w:p w:rsidR="00003DC8" w:rsidRDefault="00003DC8" w:rsidP="00003DC8">
      <w:r w:rsidRPr="00003DC8">
        <w:t xml:space="preserve">Open </w:t>
      </w:r>
      <w:r>
        <w:t>J</w:t>
      </w:r>
      <w:r w:rsidRPr="00003DC8">
        <w:t>ustice is a fundamental constitutional principle and necessary for the rule</w:t>
      </w:r>
      <w:r>
        <w:t xml:space="preserve"> of law. It is important</w:t>
      </w:r>
      <w:r w:rsidR="00DB10F1">
        <w:t xml:space="preserve"> </w:t>
      </w:r>
      <w:r>
        <w:t xml:space="preserve">that Court Judgments and Tribunal Decisions are published and </w:t>
      </w:r>
      <w:r w:rsidR="00E27ACC">
        <w:t xml:space="preserve">made </w:t>
      </w:r>
      <w:r>
        <w:t>available for re-use</w:t>
      </w:r>
      <w:r w:rsidR="00E27ACC">
        <w:t xml:space="preserve"> by third parties</w:t>
      </w:r>
      <w:r>
        <w:t>. It is also important that re-use</w:t>
      </w:r>
      <w:r w:rsidR="00E27ACC">
        <w:t>rs</w:t>
      </w:r>
      <w:r>
        <w:t xml:space="preserve"> </w:t>
      </w:r>
      <w:r w:rsidR="00DB10F1">
        <w:t>understand their responsibilities and</w:t>
      </w:r>
      <w:r w:rsidR="00DB10F1" w:rsidRPr="00003DC8">
        <w:t xml:space="preserve"> </w:t>
      </w:r>
      <w:r w:rsidRPr="00003DC8">
        <w:t xml:space="preserve">do not </w:t>
      </w:r>
      <w:r>
        <w:t>jeopardise</w:t>
      </w:r>
      <w:r w:rsidRPr="00003DC8">
        <w:t xml:space="preserve"> the proper administration of justice</w:t>
      </w:r>
      <w:r>
        <w:t>.</w:t>
      </w:r>
    </w:p>
    <w:p w:rsidR="00D52E6B" w:rsidRDefault="00A60FC9" w:rsidP="00003DC8">
      <w:r>
        <w:t>The Crown holds rights (copyright and database rights) in Court Judgments and Tribunal Decisions.</w:t>
      </w:r>
      <w:r w:rsidR="000347E3">
        <w:t xml:space="preserve"> In order to re-use the information you need permission</w:t>
      </w:r>
      <w:r w:rsidR="00DB10F1">
        <w:t xml:space="preserve"> from the Keeper of Public Records</w:t>
      </w:r>
      <w:r w:rsidR="005A3D0E">
        <w:t>, as the Crown’s officeholder under Letters Patent,</w:t>
      </w:r>
      <w:r w:rsidR="00DB10F1">
        <w:t xml:space="preserve"> for the re-use of this material</w:t>
      </w:r>
      <w:r w:rsidR="000347E3">
        <w:t>.</w:t>
      </w:r>
      <w:r w:rsidR="00DB10F1">
        <w:t xml:space="preserve"> The </w:t>
      </w:r>
      <w:r w:rsidR="00DB10F1" w:rsidRPr="00F36264">
        <w:rPr>
          <w:i/>
        </w:rPr>
        <w:t>Open Justice – Licence</w:t>
      </w:r>
      <w:r w:rsidR="00DB10F1">
        <w:t xml:space="preserve"> provides standard terms for re-use. If the purpose of the re-use cannot be met within the terms of the </w:t>
      </w:r>
      <w:r w:rsidR="00DB10F1" w:rsidRPr="00F36264">
        <w:rPr>
          <w:i/>
        </w:rPr>
        <w:t>Open Justice Licence</w:t>
      </w:r>
      <w:r w:rsidR="00DB10F1">
        <w:t xml:space="preserve">, re-users need to apply for a specific licence from The National Archives. </w:t>
      </w:r>
    </w:p>
    <w:p w:rsidR="0075095E" w:rsidRPr="0075095E" w:rsidRDefault="0075095E" w:rsidP="00003DC8">
      <w:pPr>
        <w:rPr>
          <w:u w:val="single"/>
        </w:rPr>
      </w:pPr>
      <w:r w:rsidRPr="0075095E">
        <w:rPr>
          <w:u w:val="single"/>
        </w:rPr>
        <w:t>Exclusions from the licence</w:t>
      </w:r>
    </w:p>
    <w:p w:rsidR="000347E3" w:rsidRDefault="000347E3" w:rsidP="000347E3">
      <w:r>
        <w:t>We will licence the information ‘as is’ and exclude all representations, warranties, obligations and liabilities in relation to the information to the maximum extent permitted by law.</w:t>
      </w:r>
    </w:p>
    <w:p w:rsidR="000347E3" w:rsidRDefault="000347E3" w:rsidP="000347E3">
      <w:r>
        <w:t xml:space="preserve">We will not be liable for </w:t>
      </w:r>
      <w:r w:rsidR="00D64F21">
        <w:t>any errors or omissions in the i</w:t>
      </w:r>
      <w:r>
        <w:t>nformation</w:t>
      </w:r>
      <w:r w:rsidR="00C223ED">
        <w:t xml:space="preserve">. We will </w:t>
      </w:r>
      <w:r>
        <w:t>not be liable for any loss, injury or damage of any kind caused by its use.</w:t>
      </w:r>
    </w:p>
    <w:p w:rsidR="0075095E" w:rsidRPr="0075095E" w:rsidRDefault="0075095E" w:rsidP="0075095E">
      <w:pPr>
        <w:rPr>
          <w:u w:val="single"/>
        </w:rPr>
      </w:pPr>
      <w:r w:rsidRPr="0075095E">
        <w:rPr>
          <w:u w:val="single"/>
        </w:rPr>
        <w:t>Personal data</w:t>
      </w:r>
    </w:p>
    <w:p w:rsidR="0075095E" w:rsidRDefault="0075095E" w:rsidP="0075095E">
      <w:r>
        <w:t>Court Judgments and Tribunal Decisions contain information about people. This typically includes the names of parties and other people mentioned in the judgment or decision, as well as the representatives of the parties, and the names of the judges hearing the case. The information about people varies. It can include a variety of types of special category personal data, depending on the subject matter of the case.</w:t>
      </w:r>
    </w:p>
    <w:p w:rsidR="00B24280" w:rsidRDefault="00722A8D" w:rsidP="0075095E">
      <w:r>
        <w:t>Any licence we issue will only apply to the currently published version of the Court Judgments and Tribunal Decisions (as published by the Keeper of Public Records on The National Archives’ Case Law website).</w:t>
      </w:r>
      <w:r w:rsidR="00D64F21">
        <w:t xml:space="preserve"> </w:t>
      </w:r>
    </w:p>
    <w:p w:rsidR="00722A8D" w:rsidRDefault="00B24280" w:rsidP="0075095E">
      <w:r>
        <w:t>As a recipient of the</w:t>
      </w:r>
      <w:r w:rsidR="00722A8D">
        <w:t xml:space="preserve"> information, you are responsible for complying with any judicial decision that restricts the use of personal data within it. If you choose to </w:t>
      </w:r>
      <w:r w:rsidR="00D64F21">
        <w:t>store and process the information, you will be a</w:t>
      </w:r>
      <w:r w:rsidR="00722A8D">
        <w:t xml:space="preserve"> Data Controller under UK data protection law. You need to satisfy yourself that you have a legal basis and valid </w:t>
      </w:r>
      <w:r w:rsidR="0075095E">
        <w:t xml:space="preserve">purpose for processing </w:t>
      </w:r>
      <w:r>
        <w:t>the</w:t>
      </w:r>
      <w:r w:rsidR="00722A8D">
        <w:t xml:space="preserve"> </w:t>
      </w:r>
      <w:r w:rsidR="0075095E">
        <w:t xml:space="preserve">personal data. </w:t>
      </w:r>
    </w:p>
    <w:p w:rsidR="0075095E" w:rsidRDefault="0075095E" w:rsidP="0075095E">
      <w:r>
        <w:t>For the avoidance of doubt:</w:t>
      </w:r>
    </w:p>
    <w:p w:rsidR="0075095E" w:rsidRDefault="00D64F21" w:rsidP="0075095E">
      <w:pPr>
        <w:pStyle w:val="ListParagraph"/>
        <w:numPr>
          <w:ilvl w:val="0"/>
          <w:numId w:val="1"/>
        </w:numPr>
      </w:pPr>
      <w:r>
        <w:t>the</w:t>
      </w:r>
      <w:r w:rsidR="0075095E">
        <w:t xml:space="preserve"> licence</w:t>
      </w:r>
      <w:r w:rsidR="00722A8D">
        <w:t xml:space="preserve"> we issue</w:t>
      </w:r>
      <w:r w:rsidR="0075095E">
        <w:t xml:space="preserve"> will </w:t>
      </w:r>
      <w:r w:rsidR="0075095E" w:rsidRPr="0075095E">
        <w:rPr>
          <w:u w:val="single"/>
        </w:rPr>
        <w:t>not</w:t>
      </w:r>
      <w:r w:rsidR="0075095E">
        <w:t xml:space="preserve"> be a data sharing agreement for personal data; and</w:t>
      </w:r>
    </w:p>
    <w:p w:rsidR="0075095E" w:rsidRDefault="00D64F21" w:rsidP="0075095E">
      <w:pPr>
        <w:pStyle w:val="ListParagraph"/>
        <w:numPr>
          <w:ilvl w:val="0"/>
          <w:numId w:val="1"/>
        </w:numPr>
      </w:pPr>
      <w:r>
        <w:t>the</w:t>
      </w:r>
      <w:r w:rsidR="0075095E">
        <w:t xml:space="preserve"> licence</w:t>
      </w:r>
      <w:r w:rsidR="00722A8D">
        <w:t xml:space="preserve"> we issue</w:t>
      </w:r>
      <w:r w:rsidR="0075095E">
        <w:t xml:space="preserve"> will </w:t>
      </w:r>
      <w:r w:rsidR="0075095E" w:rsidRPr="0075095E">
        <w:rPr>
          <w:u w:val="single"/>
        </w:rPr>
        <w:t>not</w:t>
      </w:r>
      <w:r w:rsidR="0075095E">
        <w:t xml:space="preserve"> be a processing agreement for personal data. </w:t>
      </w:r>
    </w:p>
    <w:p w:rsidR="00696C65" w:rsidRPr="00696C65" w:rsidRDefault="00696C65" w:rsidP="00003DC8">
      <w:pPr>
        <w:rPr>
          <w:u w:val="single"/>
        </w:rPr>
      </w:pPr>
      <w:r w:rsidRPr="00696C65">
        <w:rPr>
          <w:u w:val="single"/>
        </w:rPr>
        <w:t>What is the purpose of the questions?</w:t>
      </w:r>
    </w:p>
    <w:p w:rsidR="008335D9" w:rsidRDefault="008335D9" w:rsidP="008335D9">
      <w:r>
        <w:t>The questions in this form will help The National Archives understand how you intend to re-use the information.</w:t>
      </w:r>
    </w:p>
    <w:p w:rsidR="00D56C8C" w:rsidRDefault="00BA0B1E" w:rsidP="008335D9">
      <w:r>
        <w:t>Court Judgments and Tribunal D</w:t>
      </w:r>
      <w:r w:rsidR="008335D9">
        <w:t xml:space="preserve">ecisions contain sensitive information. </w:t>
      </w:r>
      <w:r w:rsidR="00D56C8C">
        <w:t>Your answers</w:t>
      </w:r>
      <w:r w:rsidR="00A665F7">
        <w:t xml:space="preserve"> to the questions</w:t>
      </w:r>
      <w:r w:rsidR="00D56C8C">
        <w:t xml:space="preserve"> will help us to understand how you wil</w:t>
      </w:r>
      <w:r w:rsidR="00A665F7">
        <w:t>l re-use the information. They will also</w:t>
      </w:r>
      <w:r w:rsidR="00D56C8C">
        <w:t xml:space="preserve"> help you to understand your obligations. </w:t>
      </w:r>
      <w:r w:rsidR="008335D9">
        <w:t>We are using</w:t>
      </w:r>
      <w:r>
        <w:t xml:space="preserve"> </w:t>
      </w:r>
      <w:r w:rsidR="008335D9">
        <w:t>the “five safes” framework</w:t>
      </w:r>
      <w:r w:rsidR="00D56C8C">
        <w:t xml:space="preserve"> to group the questions.</w:t>
      </w:r>
      <w:r w:rsidR="00D56C8C" w:rsidRPr="00D56C8C">
        <w:t xml:space="preserve"> </w:t>
      </w:r>
    </w:p>
    <w:p w:rsidR="00D56C8C" w:rsidRDefault="00D56C8C" w:rsidP="00D56C8C">
      <w:pPr>
        <w:pStyle w:val="ListParagraph"/>
        <w:numPr>
          <w:ilvl w:val="0"/>
          <w:numId w:val="6"/>
        </w:numPr>
      </w:pPr>
      <w:r>
        <w:t>Safe people</w:t>
      </w:r>
    </w:p>
    <w:p w:rsidR="00D56C8C" w:rsidRDefault="00D56C8C" w:rsidP="00D56C8C">
      <w:pPr>
        <w:pStyle w:val="ListParagraph"/>
        <w:numPr>
          <w:ilvl w:val="0"/>
          <w:numId w:val="6"/>
        </w:numPr>
      </w:pPr>
      <w:r>
        <w:t>Safe projects</w:t>
      </w:r>
    </w:p>
    <w:p w:rsidR="00D56C8C" w:rsidRDefault="00D56C8C" w:rsidP="00D56C8C">
      <w:pPr>
        <w:pStyle w:val="ListParagraph"/>
        <w:numPr>
          <w:ilvl w:val="0"/>
          <w:numId w:val="6"/>
        </w:numPr>
      </w:pPr>
      <w:r>
        <w:t>Safe data</w:t>
      </w:r>
    </w:p>
    <w:p w:rsidR="00D56C8C" w:rsidRDefault="00D56C8C" w:rsidP="00D56C8C">
      <w:pPr>
        <w:pStyle w:val="ListParagraph"/>
        <w:numPr>
          <w:ilvl w:val="0"/>
          <w:numId w:val="6"/>
        </w:numPr>
      </w:pPr>
      <w:r>
        <w:t>Safe settings</w:t>
      </w:r>
    </w:p>
    <w:p w:rsidR="00D56C8C" w:rsidRDefault="00D56C8C" w:rsidP="00D56C8C">
      <w:pPr>
        <w:pStyle w:val="ListParagraph"/>
        <w:numPr>
          <w:ilvl w:val="0"/>
          <w:numId w:val="6"/>
        </w:numPr>
      </w:pPr>
      <w:r>
        <w:t>Safe outputs</w:t>
      </w:r>
    </w:p>
    <w:p w:rsidR="00F36264" w:rsidRDefault="00F36264" w:rsidP="00003DC8">
      <w:r>
        <w:t>You should answer the questions as fully as possible.</w:t>
      </w:r>
    </w:p>
    <w:p w:rsidR="00696C65" w:rsidRPr="00696C65" w:rsidRDefault="00696C65" w:rsidP="00003DC8">
      <w:pPr>
        <w:rPr>
          <w:u w:val="single"/>
        </w:rPr>
      </w:pPr>
      <w:r w:rsidRPr="00696C65">
        <w:rPr>
          <w:u w:val="single"/>
        </w:rPr>
        <w:t>What will The National Archives do with the information?</w:t>
      </w:r>
    </w:p>
    <w:p w:rsidR="00102E23" w:rsidRDefault="00102E23" w:rsidP="00102E23">
      <w:r>
        <w:t>The National Archives is licensing the information in accordance with its obligations under the Re-use of Public Sector Information Regulations 2015 (SI 2015/1415).</w:t>
      </w:r>
    </w:p>
    <w:p w:rsidR="00102E23" w:rsidRDefault="00102E23" w:rsidP="00102E23">
      <w:r>
        <w:t xml:space="preserve">We will keep a record of your application. </w:t>
      </w:r>
    </w:p>
    <w:p w:rsidR="00102E23" w:rsidRDefault="00102E23" w:rsidP="00003DC8">
      <w:r>
        <w:t>We will consider whether the purpose of your re-use is likely to jeopardise the proper administration of justice. We may ask you for some additional information or to submit a revised application form. We may consult the Ministry of Justice, including any advisory body or group it establishes from time to time.</w:t>
      </w:r>
    </w:p>
    <w:p w:rsidR="00C90347" w:rsidRDefault="00C90347" w:rsidP="00003DC8"/>
    <w:p w:rsidR="00C90347" w:rsidRDefault="00C90347" w:rsidP="00003DC8"/>
    <w:p w:rsidR="00C90347" w:rsidRDefault="00C90347">
      <w:r>
        <w:br w:type="page"/>
      </w:r>
    </w:p>
    <w:p w:rsidR="00C90347" w:rsidRPr="00F36264" w:rsidRDefault="00F36264" w:rsidP="00C90347">
      <w:pPr>
        <w:pStyle w:val="Heading1"/>
        <w:rPr>
          <w:color w:val="auto"/>
        </w:rPr>
      </w:pPr>
      <w:r w:rsidRPr="00F36264">
        <w:rPr>
          <w:color w:val="auto"/>
        </w:rPr>
        <w:t xml:space="preserve">Part 2 - </w:t>
      </w:r>
      <w:r w:rsidR="00C90347" w:rsidRPr="00F36264">
        <w:rPr>
          <w:color w:val="auto"/>
        </w:rPr>
        <w:t>Application Form</w:t>
      </w:r>
    </w:p>
    <w:p w:rsidR="00C90347" w:rsidRPr="00F36264" w:rsidRDefault="00C90347" w:rsidP="00003DC8"/>
    <w:p w:rsidR="00D64F21" w:rsidRPr="00F36264" w:rsidRDefault="00904134" w:rsidP="00B80D4A">
      <w:pPr>
        <w:pStyle w:val="Heading2"/>
        <w:rPr>
          <w:color w:val="auto"/>
        </w:rPr>
      </w:pPr>
      <w:r>
        <w:rPr>
          <w:color w:val="auto"/>
        </w:rPr>
        <w:t>2.</w:t>
      </w:r>
      <w:r w:rsidR="00B80D4A" w:rsidRPr="00B80D4A">
        <w:rPr>
          <w:color w:val="auto"/>
        </w:rPr>
        <w:t>1</w:t>
      </w:r>
      <w:r w:rsidR="00B80D4A">
        <w:rPr>
          <w:color w:val="auto"/>
        </w:rPr>
        <w:t xml:space="preserve"> </w:t>
      </w:r>
      <w:r w:rsidR="00D64F21" w:rsidRPr="00F36264">
        <w:rPr>
          <w:color w:val="auto"/>
        </w:rPr>
        <w:t>Safe People</w:t>
      </w:r>
    </w:p>
    <w:p w:rsidR="00F36264" w:rsidRDefault="00F36264" w:rsidP="00003DC8">
      <w:pPr>
        <w:rPr>
          <w:u w:val="single"/>
        </w:rPr>
      </w:pPr>
    </w:p>
    <w:p w:rsidR="00D64F21" w:rsidRPr="008C0BE4" w:rsidRDefault="00D64F21" w:rsidP="00003DC8">
      <w:pPr>
        <w:rPr>
          <w:u w:val="single"/>
        </w:rPr>
      </w:pPr>
      <w:r w:rsidRPr="008C0BE4">
        <w:rPr>
          <w:u w:val="single"/>
        </w:rPr>
        <w:t>Your details</w:t>
      </w:r>
    </w:p>
    <w:p w:rsidR="00D64F21" w:rsidRDefault="00D64F21" w:rsidP="00003DC8">
      <w:r>
        <w:t>Name:</w:t>
      </w:r>
      <w:r w:rsidR="00B82714">
        <w:t xml:space="preserve"> </w:t>
      </w:r>
      <w:sdt>
        <w:sdtPr>
          <w:id w:val="-2032329646"/>
          <w:lock w:val="sdtLocked"/>
          <w:placeholder>
            <w:docPart w:val="DefaultPlaceholder_-1854013440"/>
          </w:placeholder>
          <w:showingPlcHdr/>
        </w:sdtPr>
        <w:sdtEndPr/>
        <w:sdtContent>
          <w:r w:rsidR="00C90347" w:rsidRPr="00DA3C45">
            <w:rPr>
              <w:rStyle w:val="PlaceholderText"/>
            </w:rPr>
            <w:t>Click or tap here to enter text.</w:t>
          </w:r>
        </w:sdtContent>
      </w:sdt>
    </w:p>
    <w:p w:rsidR="00D64F21" w:rsidRDefault="00D64F21" w:rsidP="00003DC8">
      <w:r>
        <w:t>Address:</w:t>
      </w:r>
      <w:r w:rsidR="00C90347">
        <w:t xml:space="preserve"> </w:t>
      </w:r>
      <w:sdt>
        <w:sdtPr>
          <w:id w:val="1766575355"/>
          <w:lock w:val="sdtLocked"/>
          <w:placeholder>
            <w:docPart w:val="DefaultPlaceholder_-1854013440"/>
          </w:placeholder>
          <w:showingPlcHdr/>
        </w:sdtPr>
        <w:sdtEndPr/>
        <w:sdtContent>
          <w:r w:rsidR="00C90347" w:rsidRPr="00DA3C45">
            <w:rPr>
              <w:rStyle w:val="PlaceholderText"/>
            </w:rPr>
            <w:t>Click or tap here to enter text.</w:t>
          </w:r>
        </w:sdtContent>
      </w:sdt>
    </w:p>
    <w:p w:rsidR="00D64F21" w:rsidRDefault="00D64F21" w:rsidP="00003DC8">
      <w:r>
        <w:t>Organisation or company:</w:t>
      </w:r>
      <w:r w:rsidR="00C90347">
        <w:t xml:space="preserve"> </w:t>
      </w:r>
      <w:sdt>
        <w:sdtPr>
          <w:id w:val="652808636"/>
          <w:lock w:val="sdtLocked"/>
          <w:placeholder>
            <w:docPart w:val="DefaultPlaceholder_-1854013440"/>
          </w:placeholder>
          <w:showingPlcHdr/>
        </w:sdtPr>
        <w:sdtEndPr/>
        <w:sdtContent>
          <w:r w:rsidR="00C90347" w:rsidRPr="00DA3C45">
            <w:rPr>
              <w:rStyle w:val="PlaceholderText"/>
            </w:rPr>
            <w:t>Click or tap here to enter text.</w:t>
          </w:r>
        </w:sdtContent>
      </w:sdt>
    </w:p>
    <w:p w:rsidR="00D64F21" w:rsidRDefault="00D64F21" w:rsidP="00003DC8">
      <w:r>
        <w:t>Email address:</w:t>
      </w:r>
      <w:sdt>
        <w:sdtPr>
          <w:id w:val="2075847665"/>
          <w:lock w:val="sdtLocked"/>
          <w:placeholder>
            <w:docPart w:val="DefaultPlaceholder_-1854013440"/>
          </w:placeholder>
          <w:showingPlcHdr/>
        </w:sdtPr>
        <w:sdtEndPr/>
        <w:sdtContent>
          <w:r w:rsidR="00C90347" w:rsidRPr="00DA3C45">
            <w:rPr>
              <w:rStyle w:val="PlaceholderText"/>
            </w:rPr>
            <w:t>Click or tap here to enter text.</w:t>
          </w:r>
        </w:sdtContent>
      </w:sdt>
    </w:p>
    <w:p w:rsidR="00D64F21" w:rsidRDefault="00D64F21" w:rsidP="00003DC8"/>
    <w:p w:rsidR="00B80D4A" w:rsidRDefault="00B80D4A" w:rsidP="00003DC8">
      <w:pPr>
        <w:rPr>
          <w:u w:val="single"/>
        </w:rPr>
      </w:pPr>
    </w:p>
    <w:p w:rsidR="00E80549" w:rsidRPr="0046477A" w:rsidRDefault="0046477A" w:rsidP="00003DC8">
      <w:pPr>
        <w:rPr>
          <w:u w:val="single"/>
        </w:rPr>
      </w:pPr>
      <w:r w:rsidRPr="0046477A">
        <w:rPr>
          <w:u w:val="single"/>
        </w:rPr>
        <w:t>Ethics</w:t>
      </w:r>
    </w:p>
    <w:p w:rsidR="00B82714" w:rsidRDefault="0046477A" w:rsidP="0046477A">
      <w:r>
        <w:t>Do you follow</w:t>
      </w:r>
      <w:r w:rsidR="00B24280">
        <w:t xml:space="preserve"> a</w:t>
      </w:r>
      <w:r>
        <w:t xml:space="preserve"> Data Ethics Framework</w:t>
      </w:r>
      <w:r w:rsidR="00B24280">
        <w:t xml:space="preserve">? </w:t>
      </w:r>
      <w:sdt>
        <w:sdtPr>
          <w:alias w:val="Do you follow a Data Ethics Framework"/>
          <w:tag w:val="Do you follow a Data Ethics Framework"/>
          <w:id w:val="1081178544"/>
          <w:lock w:val="sdtLocked"/>
          <w:placeholder>
            <w:docPart w:val="0A097403009F4649976F901C45CE1BAE"/>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rsidR="00B24280" w:rsidRDefault="00B24280" w:rsidP="00B82714">
      <w:pPr>
        <w:ind w:firstLine="720"/>
      </w:pPr>
      <w:r>
        <w:t>P</w:t>
      </w:r>
      <w:r w:rsidR="00B82714">
        <w:t>lease provide details:</w:t>
      </w:r>
      <w:r>
        <w:t xml:space="preserve"> </w:t>
      </w:r>
    </w:p>
    <w:p w:rsidR="0046477A" w:rsidRDefault="00B01B6E" w:rsidP="00B82714">
      <w:pPr>
        <w:ind w:firstLine="720"/>
      </w:pPr>
      <w:sdt>
        <w:sdtPr>
          <w:id w:val="-1658140759"/>
          <w:lock w:val="sdtLocked"/>
          <w:placeholder>
            <w:docPart w:val="DFFACE3A4B12494BA6F54480A0AE0D34"/>
          </w:placeholder>
          <w:showingPlcHdr/>
        </w:sdtPr>
        <w:sdtEndPr/>
        <w:sdtContent>
          <w:r w:rsidR="00B24280" w:rsidRPr="00DA3C45">
            <w:rPr>
              <w:rStyle w:val="PlaceholderText"/>
            </w:rPr>
            <w:t>Click or tap here to enter text.</w:t>
          </w:r>
        </w:sdtContent>
      </w:sdt>
    </w:p>
    <w:p w:rsidR="0046477A" w:rsidRDefault="0046477A" w:rsidP="0046477A">
      <w:r>
        <w:t>Are you re-using the information for academic research?</w:t>
      </w:r>
      <w:r w:rsidR="00B24280">
        <w:t xml:space="preserve"> </w:t>
      </w:r>
      <w:sdt>
        <w:sdtPr>
          <w:alias w:val="Are you using the information for academic research"/>
          <w:tag w:val="Are you using the information for academic research"/>
          <w:id w:val="-561017399"/>
          <w:lock w:val="sdtLocked"/>
          <w:placeholder>
            <w:docPart w:val="C4B5B3852BF14601B29857C9EA555F79"/>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rsidR="00B82714" w:rsidRDefault="00B24280" w:rsidP="0046477A">
      <w:r w:rsidRPr="00B24280">
        <w:rPr>
          <w:i/>
        </w:rPr>
        <w:t>If yes</w:t>
      </w:r>
      <w:r w:rsidR="007F75C0">
        <w:rPr>
          <w:i/>
        </w:rPr>
        <w:t>, w</w:t>
      </w:r>
      <w:r w:rsidR="00B82714">
        <w:t>ill you consult</w:t>
      </w:r>
      <w:r w:rsidR="0046477A">
        <w:t xml:space="preserve"> an ethics committee</w:t>
      </w:r>
      <w:r>
        <w:t xml:space="preserve">? </w:t>
      </w:r>
      <w:sdt>
        <w:sdtPr>
          <w:alias w:val="Will you consult an ethics committee"/>
          <w:tag w:val="Will you consult an ethics committee"/>
          <w:id w:val="250485277"/>
          <w:lock w:val="sdtLocked"/>
          <w:placeholder>
            <w:docPart w:val="2583D14F691D4578B2519C30D5383206"/>
          </w:placeholder>
          <w:showingPlcHdr/>
          <w:dropDownList>
            <w:listItem w:value="Choose an item."/>
            <w:listItem w:displayText="Yes" w:value="Yes"/>
            <w:listItem w:displayText="No" w:value="No"/>
          </w:dropDownList>
        </w:sdtPr>
        <w:sdtEndPr/>
        <w:sdtContent>
          <w:r w:rsidRPr="00DA3C45">
            <w:rPr>
              <w:rStyle w:val="PlaceholderText"/>
            </w:rPr>
            <w:t>Choose an item.</w:t>
          </w:r>
        </w:sdtContent>
      </w:sdt>
    </w:p>
    <w:p w:rsidR="00B24280" w:rsidRDefault="00B24280" w:rsidP="00B24280">
      <w:pPr>
        <w:ind w:firstLine="720"/>
      </w:pPr>
      <w:r>
        <w:t>P</w:t>
      </w:r>
      <w:r w:rsidR="00B82714">
        <w:t>lease provide details:</w:t>
      </w:r>
    </w:p>
    <w:p w:rsidR="00B82714" w:rsidRDefault="00B01B6E" w:rsidP="00B24280">
      <w:pPr>
        <w:ind w:firstLine="720"/>
      </w:pPr>
      <w:sdt>
        <w:sdtPr>
          <w:id w:val="-452791498"/>
          <w:lock w:val="sdtLocked"/>
          <w:placeholder>
            <w:docPart w:val="E9A053D7F6FA4FE9A486B1DE2D9B9C97"/>
          </w:placeholder>
          <w:showingPlcHdr/>
        </w:sdtPr>
        <w:sdtEndPr/>
        <w:sdtContent>
          <w:r w:rsidR="00B24280" w:rsidRPr="00DA3C45">
            <w:rPr>
              <w:rStyle w:val="PlaceholderText"/>
            </w:rPr>
            <w:t>Click or tap here to enter text.</w:t>
          </w:r>
        </w:sdtContent>
      </w:sdt>
    </w:p>
    <w:p w:rsidR="0046477A" w:rsidRDefault="007F75C0" w:rsidP="0046477A">
      <w:r>
        <w:t>How will ethical considerations</w:t>
      </w:r>
      <w:r w:rsidR="00B82714">
        <w:t xml:space="preserve"> be taken in to account in your </w:t>
      </w:r>
      <w:r>
        <w:t>use of the information?</w:t>
      </w:r>
    </w:p>
    <w:p w:rsidR="0046477A" w:rsidRDefault="00B01B6E" w:rsidP="00003DC8">
      <w:sdt>
        <w:sdtPr>
          <w:id w:val="-1091004123"/>
          <w:lock w:val="sdtLocked"/>
          <w:placeholder>
            <w:docPart w:val="FE94774480AE49159D57F40B89BA417D"/>
          </w:placeholder>
          <w:showingPlcHdr/>
        </w:sdtPr>
        <w:sdtEndPr/>
        <w:sdtContent>
          <w:r w:rsidR="00B24280" w:rsidRPr="00DA3C45">
            <w:rPr>
              <w:rStyle w:val="PlaceholderText"/>
            </w:rPr>
            <w:t>Click or tap here to enter text.</w:t>
          </w:r>
        </w:sdtContent>
      </w:sdt>
    </w:p>
    <w:p w:rsidR="00B80D4A" w:rsidRDefault="00B80D4A" w:rsidP="00B80D4A">
      <w:pPr>
        <w:pStyle w:val="Heading2"/>
        <w:rPr>
          <w:color w:val="auto"/>
        </w:rPr>
      </w:pPr>
    </w:p>
    <w:p w:rsidR="00B80D4A" w:rsidRDefault="00B80D4A">
      <w:pPr>
        <w:rPr>
          <w:rFonts w:asciiTheme="majorHAnsi" w:eastAsiaTheme="majorEastAsia" w:hAnsiTheme="majorHAnsi" w:cstheme="majorBidi"/>
          <w:sz w:val="26"/>
          <w:szCs w:val="26"/>
        </w:rPr>
      </w:pPr>
      <w:r>
        <w:br w:type="page"/>
      </w:r>
    </w:p>
    <w:p w:rsidR="00D64F21" w:rsidRPr="00B80D4A" w:rsidRDefault="00B80D4A" w:rsidP="00B80D4A">
      <w:pPr>
        <w:pStyle w:val="Heading2"/>
        <w:rPr>
          <w:color w:val="auto"/>
        </w:rPr>
      </w:pPr>
      <w:r>
        <w:rPr>
          <w:color w:val="auto"/>
        </w:rPr>
        <w:t>2.</w:t>
      </w:r>
      <w:r w:rsidR="00904134">
        <w:rPr>
          <w:color w:val="auto"/>
        </w:rPr>
        <w:t>2</w:t>
      </w:r>
      <w:r>
        <w:rPr>
          <w:color w:val="auto"/>
        </w:rPr>
        <w:t xml:space="preserve"> </w:t>
      </w:r>
      <w:r w:rsidR="00D56C8C">
        <w:rPr>
          <w:color w:val="auto"/>
        </w:rPr>
        <w:t>Safe Projects</w:t>
      </w:r>
    </w:p>
    <w:p w:rsidR="00A665F7" w:rsidRDefault="00A665F7" w:rsidP="00003DC8">
      <w:pPr>
        <w:rPr>
          <w:u w:val="single"/>
        </w:rPr>
      </w:pPr>
    </w:p>
    <w:p w:rsidR="008C0BE4" w:rsidRPr="008C0BE4" w:rsidRDefault="008C0BE4" w:rsidP="00003DC8">
      <w:pPr>
        <w:rPr>
          <w:u w:val="single"/>
        </w:rPr>
      </w:pPr>
      <w:r w:rsidRPr="008C0BE4">
        <w:rPr>
          <w:u w:val="single"/>
        </w:rPr>
        <w:t>Purpose</w:t>
      </w:r>
    </w:p>
    <w:p w:rsidR="00E043ED" w:rsidRDefault="001724E1" w:rsidP="00003DC8">
      <w:r>
        <w:t xml:space="preserve">What is </w:t>
      </w:r>
      <w:r w:rsidR="00E043ED">
        <w:t>the purpose of the re-use? (</w:t>
      </w:r>
      <w:r w:rsidR="00A665F7">
        <w:t>D</w:t>
      </w:r>
      <w:r>
        <w:t xml:space="preserve">escribe </w:t>
      </w:r>
      <w:r w:rsidR="008C0BE4" w:rsidRPr="00B80D4A">
        <w:rPr>
          <w:u w:val="single"/>
        </w:rPr>
        <w:t>all</w:t>
      </w:r>
      <w:r w:rsidR="008C0BE4">
        <w:t xml:space="preserve"> </w:t>
      </w:r>
      <w:r>
        <w:t xml:space="preserve">the </w:t>
      </w:r>
      <w:r w:rsidR="00E043ED">
        <w:t xml:space="preserve">activities </w:t>
      </w:r>
      <w:r>
        <w:t xml:space="preserve">that you </w:t>
      </w:r>
      <w:r w:rsidR="008C0BE4">
        <w:t xml:space="preserve">plan </w:t>
      </w:r>
      <w:r>
        <w:t>undertake with the i</w:t>
      </w:r>
      <w:r w:rsidR="00E043ED">
        <w:t>nform</w:t>
      </w:r>
      <w:r w:rsidR="00B80D4A">
        <w:t>ation</w:t>
      </w:r>
      <w:r w:rsidR="00E043ED">
        <w:t>)</w:t>
      </w:r>
    </w:p>
    <w:p w:rsidR="00B24280" w:rsidRDefault="00B01B6E" w:rsidP="00003DC8">
      <w:sdt>
        <w:sdtPr>
          <w:id w:val="2113242654"/>
          <w:lock w:val="sdtLocked"/>
          <w:placeholder>
            <w:docPart w:val="68BD95257C834ABD89122717C9A6E175"/>
          </w:placeholder>
          <w:showingPlcHdr/>
        </w:sdtPr>
        <w:sdtEndPr/>
        <w:sdtContent>
          <w:r w:rsidR="00B24280" w:rsidRPr="00DA3C45">
            <w:rPr>
              <w:rStyle w:val="PlaceholderText"/>
            </w:rPr>
            <w:t>Click or tap here to enter text.</w:t>
          </w:r>
        </w:sdtContent>
      </w:sdt>
    </w:p>
    <w:p w:rsidR="008C0BE4" w:rsidRDefault="008C0BE4" w:rsidP="008C0BE4">
      <w:r>
        <w:t xml:space="preserve">How long do you wish to re-use the information? </w:t>
      </w:r>
      <w:sdt>
        <w:sdtPr>
          <w:id w:val="2030143584"/>
          <w:lock w:val="sdtLocked"/>
          <w:placeholder>
            <w:docPart w:val="DF6345D988224FC186443B7101E10BBC"/>
          </w:placeholder>
          <w:showingPlcHdr/>
        </w:sdtPr>
        <w:sdtEndPr/>
        <w:sdtContent>
          <w:r w:rsidR="00B24280" w:rsidRPr="00DA3C45">
            <w:rPr>
              <w:rStyle w:val="PlaceholderText"/>
            </w:rPr>
            <w:t>Click or tap here to enter text.</w:t>
          </w:r>
        </w:sdtContent>
      </w:sdt>
      <w:r>
        <w:t xml:space="preserve"> </w:t>
      </w:r>
    </w:p>
    <w:p w:rsidR="008C0BE4" w:rsidRPr="008C0BE4" w:rsidRDefault="008C0BE4" w:rsidP="00003DC8">
      <w:pPr>
        <w:rPr>
          <w:u w:val="single"/>
        </w:rPr>
      </w:pPr>
      <w:r w:rsidRPr="008C0BE4">
        <w:rPr>
          <w:u w:val="single"/>
        </w:rPr>
        <w:t>Publishing</w:t>
      </w:r>
    </w:p>
    <w:p w:rsidR="008C0BE4" w:rsidRDefault="008C0BE4" w:rsidP="00003DC8">
      <w:r>
        <w:t>Do you intend to publish the information on the web</w:t>
      </w:r>
      <w:r w:rsidR="00B24280">
        <w:t xml:space="preserve">? </w:t>
      </w:r>
      <w:sdt>
        <w:sdtPr>
          <w:alias w:val="Do you intend to publish the information on the web"/>
          <w:tag w:val="Do you intend to publish the information on the web"/>
          <w:id w:val="-1782186088"/>
          <w:lock w:val="sdtLocked"/>
          <w:placeholder>
            <w:docPart w:val="DFABC120C9354C5099D5F490B78A6F2F"/>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rsidR="008C0BE4" w:rsidRDefault="00B80D4A" w:rsidP="00003DC8">
      <w:r w:rsidRPr="00B24280">
        <w:rPr>
          <w:i/>
        </w:rPr>
        <w:t>If yes</w:t>
      </w:r>
      <w:r w:rsidR="00DE6137">
        <w:rPr>
          <w:i/>
        </w:rPr>
        <w:t xml:space="preserve">, </w:t>
      </w:r>
      <w:r w:rsidR="00DE6137" w:rsidRPr="00DE6137">
        <w:t>w</w:t>
      </w:r>
      <w:r w:rsidR="008C0BE4">
        <w:t>hat controls will you put in place on third parties accessing the information from you?</w:t>
      </w:r>
    </w:p>
    <w:p w:rsidR="00B24280" w:rsidRDefault="00B01B6E" w:rsidP="00003DC8">
      <w:sdt>
        <w:sdtPr>
          <w:id w:val="217561866"/>
          <w:lock w:val="sdtLocked"/>
          <w:placeholder>
            <w:docPart w:val="1F03245CEDDF4CC997104D7ADC10D734"/>
          </w:placeholder>
          <w:showingPlcHdr/>
        </w:sdtPr>
        <w:sdtEndPr/>
        <w:sdtContent>
          <w:r w:rsidR="00B24280" w:rsidRPr="00DA3C45">
            <w:rPr>
              <w:rStyle w:val="PlaceholderText"/>
            </w:rPr>
            <w:t>Click or tap here to enter text.</w:t>
          </w:r>
        </w:sdtContent>
      </w:sdt>
    </w:p>
    <w:p w:rsidR="008C0BE4" w:rsidRPr="008C0BE4" w:rsidRDefault="008C0BE4" w:rsidP="00E043ED">
      <w:pPr>
        <w:rPr>
          <w:u w:val="single"/>
        </w:rPr>
      </w:pPr>
      <w:r w:rsidRPr="008C0BE4">
        <w:rPr>
          <w:u w:val="single"/>
        </w:rPr>
        <w:t>Risks</w:t>
      </w:r>
    </w:p>
    <w:p w:rsidR="00E043ED" w:rsidRDefault="00E043ED" w:rsidP="00E043ED">
      <w:r>
        <w:t>What risks have y</w:t>
      </w:r>
      <w:r w:rsidR="001724E1">
        <w:t>ou identified in relation to your proposed</w:t>
      </w:r>
      <w:r>
        <w:t xml:space="preserve"> purpose?</w:t>
      </w:r>
    </w:p>
    <w:p w:rsidR="00B24280" w:rsidRDefault="00B01B6E" w:rsidP="00E043ED">
      <w:sdt>
        <w:sdtPr>
          <w:id w:val="1829474560"/>
          <w:lock w:val="sdtLocked"/>
          <w:placeholder>
            <w:docPart w:val="834A7BBD8E9241889A5C7336B198C395"/>
          </w:placeholder>
          <w:showingPlcHdr/>
        </w:sdtPr>
        <w:sdtEndPr/>
        <w:sdtContent>
          <w:r w:rsidR="00B24280" w:rsidRPr="00DA3C45">
            <w:rPr>
              <w:rStyle w:val="PlaceholderText"/>
            </w:rPr>
            <w:t>Click or tap here to enter text.</w:t>
          </w:r>
        </w:sdtContent>
      </w:sdt>
    </w:p>
    <w:p w:rsidR="00E043ED" w:rsidRDefault="00E043ED" w:rsidP="00E043ED">
      <w:r>
        <w:t>What mitigations have you put in place</w:t>
      </w:r>
      <w:r w:rsidR="001724E1">
        <w:t xml:space="preserve"> in relation to the risks you have identified?</w:t>
      </w:r>
    </w:p>
    <w:p w:rsidR="0046477A" w:rsidRDefault="00B01B6E" w:rsidP="00E043ED">
      <w:pPr>
        <w:rPr>
          <w:u w:val="single"/>
        </w:rPr>
      </w:pPr>
      <w:sdt>
        <w:sdtPr>
          <w:id w:val="-1275394714"/>
          <w:lock w:val="sdtLocked"/>
          <w:placeholder>
            <w:docPart w:val="7967D436FCD54E789594A973D5CF61CD"/>
          </w:placeholder>
          <w:showingPlcHdr/>
        </w:sdtPr>
        <w:sdtEndPr/>
        <w:sdtContent>
          <w:r w:rsidR="00B24280" w:rsidRPr="00DA3C45">
            <w:rPr>
              <w:rStyle w:val="PlaceholderText"/>
            </w:rPr>
            <w:t>Click or tap here to enter text.</w:t>
          </w:r>
        </w:sdtContent>
      </w:sdt>
    </w:p>
    <w:p w:rsidR="008C0BE4" w:rsidRPr="008C0BE4" w:rsidRDefault="008C0BE4" w:rsidP="00E043ED">
      <w:pPr>
        <w:rPr>
          <w:u w:val="single"/>
        </w:rPr>
      </w:pPr>
      <w:r w:rsidRPr="008C0BE4">
        <w:rPr>
          <w:u w:val="single"/>
        </w:rPr>
        <w:t>Complying with the terms of the licence</w:t>
      </w:r>
    </w:p>
    <w:p w:rsidR="001724E1" w:rsidRDefault="001724E1" w:rsidP="00003DC8">
      <w:r>
        <w:t xml:space="preserve">What steps will you take so that you do not </w:t>
      </w:r>
      <w:r w:rsidRPr="001724E1">
        <w:t>misrepresent</w:t>
      </w:r>
      <w:r>
        <w:t xml:space="preserve"> the information or its source?</w:t>
      </w:r>
    </w:p>
    <w:p w:rsidR="00B24280" w:rsidRDefault="00B01B6E" w:rsidP="00003DC8">
      <w:sdt>
        <w:sdtPr>
          <w:id w:val="-654607006"/>
          <w:lock w:val="sdtLocked"/>
          <w:placeholder>
            <w:docPart w:val="33EF595F2CD84B9EA7EAE2ADD09EAD54"/>
          </w:placeholder>
          <w:showingPlcHdr/>
        </w:sdtPr>
        <w:sdtEndPr/>
        <w:sdtContent>
          <w:r w:rsidR="00B24280" w:rsidRPr="00DA3C45">
            <w:rPr>
              <w:rStyle w:val="PlaceholderText"/>
            </w:rPr>
            <w:t>Click or tap here to enter text.</w:t>
          </w:r>
        </w:sdtContent>
      </w:sdt>
    </w:p>
    <w:p w:rsidR="001724E1" w:rsidRDefault="001724E1" w:rsidP="00003DC8">
      <w:r>
        <w:t>What st</w:t>
      </w:r>
      <w:r w:rsidR="00C223ED">
        <w:t>eps will you take to maintain</w:t>
      </w:r>
      <w:r w:rsidRPr="001724E1">
        <w:t xml:space="preserve"> the dignit</w:t>
      </w:r>
      <w:r w:rsidR="00C223ED">
        <w:t>y of the Courts and</w:t>
      </w:r>
      <w:r w:rsidR="0046477A">
        <w:t xml:space="preserve"> Tribunals</w:t>
      </w:r>
      <w:r w:rsidR="00C223ED">
        <w:t xml:space="preserve"> and not undermine their functioning as working bodies</w:t>
      </w:r>
      <w:r>
        <w:t>?</w:t>
      </w:r>
    </w:p>
    <w:p w:rsidR="00B24280" w:rsidRDefault="00B01B6E" w:rsidP="00003DC8">
      <w:sdt>
        <w:sdtPr>
          <w:id w:val="-363826317"/>
          <w:lock w:val="sdtLocked"/>
          <w:placeholder>
            <w:docPart w:val="CA69678F83E745F4BC4C4121CD9E3F01"/>
          </w:placeholder>
          <w:showingPlcHdr/>
        </w:sdtPr>
        <w:sdtEndPr/>
        <w:sdtContent>
          <w:r w:rsidR="00B24280" w:rsidRPr="00DA3C45">
            <w:rPr>
              <w:rStyle w:val="PlaceholderText"/>
            </w:rPr>
            <w:t>Click or tap here to enter text.</w:t>
          </w:r>
        </w:sdtContent>
      </w:sdt>
    </w:p>
    <w:p w:rsidR="001724E1" w:rsidRDefault="001724E1" w:rsidP="00003DC8">
      <w:r>
        <w:t>What st</w:t>
      </w:r>
      <w:r w:rsidR="008C0BE4">
        <w:t>eps will you take to ensure your use of the information does not jeopardise</w:t>
      </w:r>
      <w:r w:rsidRPr="001724E1">
        <w:t xml:space="preserve"> the p</w:t>
      </w:r>
      <w:r>
        <w:t>roper administration of justice?</w:t>
      </w:r>
    </w:p>
    <w:p w:rsidR="00B24280" w:rsidRDefault="00B01B6E" w:rsidP="00003DC8">
      <w:pPr>
        <w:rPr>
          <w:u w:val="single"/>
        </w:rPr>
      </w:pPr>
      <w:sdt>
        <w:sdtPr>
          <w:rPr>
            <w:rStyle w:val="Answer"/>
          </w:rPr>
          <w:id w:val="1291626188"/>
          <w:lock w:val="sdtLocked"/>
          <w:placeholder>
            <w:docPart w:val="5ED6F9E21E0E4B93A7F675C15A1D6278"/>
          </w:placeholder>
          <w:showingPlcHdr/>
        </w:sdtPr>
        <w:sdtEndPr>
          <w:rPr>
            <w:rStyle w:val="Answer"/>
          </w:rPr>
        </w:sdtEndPr>
        <w:sdtContent>
          <w:r w:rsidR="00B80D4A" w:rsidRPr="00DA3C45">
            <w:rPr>
              <w:rStyle w:val="PlaceholderText"/>
            </w:rPr>
            <w:t>Click or tap here to enter text.</w:t>
          </w:r>
        </w:sdtContent>
      </w:sdt>
    </w:p>
    <w:p w:rsidR="00D56C8C" w:rsidRDefault="00D56C8C" w:rsidP="00003DC8">
      <w:pPr>
        <w:rPr>
          <w:u w:val="single"/>
        </w:rPr>
      </w:pPr>
      <w:r>
        <w:rPr>
          <w:u w:val="single"/>
        </w:rPr>
        <w:t>Transparency</w:t>
      </w:r>
    </w:p>
    <w:p w:rsidR="00D56C8C" w:rsidRDefault="00D56C8C" w:rsidP="00003DC8">
      <w:r w:rsidRPr="00D56C8C">
        <w:t>How will</w:t>
      </w:r>
      <w:r w:rsidR="00DE6137">
        <w:t xml:space="preserve"> </w:t>
      </w:r>
      <w:r w:rsidR="005A3D0E">
        <w:t xml:space="preserve">you </w:t>
      </w:r>
      <w:r w:rsidR="00DE6137">
        <w:t>let the general public know what you are doing with the information?</w:t>
      </w:r>
    </w:p>
    <w:p w:rsidR="00DE6137" w:rsidRPr="00D56C8C" w:rsidRDefault="00B01B6E" w:rsidP="00003DC8">
      <w:sdt>
        <w:sdtPr>
          <w:rPr>
            <w:rStyle w:val="Answer"/>
          </w:rPr>
          <w:id w:val="-1663308312"/>
          <w:lock w:val="sdtLocked"/>
          <w:placeholder>
            <w:docPart w:val="87DE999F3A8A404E8E565ECA6F002C40"/>
          </w:placeholder>
          <w:showingPlcHdr/>
        </w:sdtPr>
        <w:sdtEndPr>
          <w:rPr>
            <w:rStyle w:val="Answer"/>
          </w:rPr>
        </w:sdtEndPr>
        <w:sdtContent>
          <w:r w:rsidR="00DE6137" w:rsidRPr="00DA3C45">
            <w:rPr>
              <w:rStyle w:val="PlaceholderText"/>
            </w:rPr>
            <w:t>Click or tap here to enter text.</w:t>
          </w:r>
        </w:sdtContent>
      </w:sdt>
    </w:p>
    <w:p w:rsidR="00BB4C9B" w:rsidRDefault="00BB4C9B">
      <w:pPr>
        <w:rPr>
          <w:ins w:id="0" w:author="Sheridan, John" w:date="2022-04-01T08:48:00Z"/>
          <w:rFonts w:asciiTheme="majorHAnsi" w:eastAsiaTheme="majorEastAsia" w:hAnsiTheme="majorHAnsi" w:cstheme="majorBidi"/>
          <w:sz w:val="26"/>
          <w:szCs w:val="26"/>
        </w:rPr>
      </w:pPr>
      <w:ins w:id="1" w:author="Sheridan, John" w:date="2022-04-01T08:48:00Z">
        <w:r>
          <w:br w:type="page"/>
        </w:r>
      </w:ins>
    </w:p>
    <w:p w:rsidR="00003DC8" w:rsidRPr="002B2CC7" w:rsidRDefault="00904134" w:rsidP="002B2CC7">
      <w:pPr>
        <w:pStyle w:val="Heading2"/>
        <w:rPr>
          <w:color w:val="auto"/>
        </w:rPr>
      </w:pPr>
      <w:r>
        <w:rPr>
          <w:color w:val="auto"/>
        </w:rPr>
        <w:t xml:space="preserve">2.3 </w:t>
      </w:r>
      <w:r w:rsidR="00003DC8" w:rsidRPr="002B2CC7">
        <w:rPr>
          <w:color w:val="auto"/>
        </w:rPr>
        <w:t xml:space="preserve">Safe Data </w:t>
      </w:r>
    </w:p>
    <w:p w:rsidR="00A665F7" w:rsidRDefault="00A665F7" w:rsidP="00003DC8">
      <w:pPr>
        <w:rPr>
          <w:u w:val="single"/>
        </w:rPr>
      </w:pPr>
    </w:p>
    <w:p w:rsidR="00DE6137" w:rsidRPr="00DE6137" w:rsidRDefault="00DE6137" w:rsidP="00003DC8">
      <w:pPr>
        <w:rPr>
          <w:u w:val="single"/>
        </w:rPr>
      </w:pPr>
      <w:r w:rsidRPr="00DE6137">
        <w:rPr>
          <w:u w:val="single"/>
        </w:rPr>
        <w:t>Scope</w:t>
      </w:r>
    </w:p>
    <w:p w:rsidR="00C223ED" w:rsidRDefault="00C223ED" w:rsidP="00003DC8">
      <w:r>
        <w:t>What is the scope of the information you intend to re-use?</w:t>
      </w:r>
      <w:r w:rsidR="00453CD5">
        <w:t xml:space="preserve"> (Please detail the courts / tribunals / years)</w:t>
      </w:r>
    </w:p>
    <w:p w:rsidR="00DE6137" w:rsidRDefault="00B01B6E" w:rsidP="00003DC8">
      <w:sdt>
        <w:sdtPr>
          <w:id w:val="-1326275194"/>
          <w:lock w:val="sdtLocked"/>
          <w:placeholder>
            <w:docPart w:val="0F164C6D79014BE9A20743D4387D7383"/>
          </w:placeholder>
          <w:showingPlcHdr/>
        </w:sdtPr>
        <w:sdtEndPr/>
        <w:sdtContent>
          <w:r w:rsidR="00DE6137" w:rsidRPr="00DA3C45">
            <w:rPr>
              <w:rStyle w:val="PlaceholderText"/>
            </w:rPr>
            <w:t>Click or tap here to enter text.</w:t>
          </w:r>
        </w:sdtContent>
      </w:sdt>
    </w:p>
    <w:p w:rsidR="00DE6137" w:rsidRPr="00DE6137" w:rsidRDefault="00A665F7" w:rsidP="00DE6137">
      <w:pPr>
        <w:rPr>
          <w:u w:val="single"/>
        </w:rPr>
      </w:pPr>
      <w:r>
        <w:rPr>
          <w:u w:val="single"/>
        </w:rPr>
        <w:t>Complying with r</w:t>
      </w:r>
      <w:r w:rsidR="00DE6137" w:rsidRPr="00DE6137">
        <w:rPr>
          <w:u w:val="single"/>
        </w:rPr>
        <w:t>eporting restrictions</w:t>
      </w:r>
    </w:p>
    <w:p w:rsidR="00DE6137" w:rsidRDefault="00DE6137" w:rsidP="00DE6137">
      <w:r>
        <w:t xml:space="preserve">How will you </w:t>
      </w:r>
      <w:r w:rsidR="00A665F7">
        <w:t>make sure you</w:t>
      </w:r>
      <w:r>
        <w:t xml:space="preserve"> comply with any reporting restrictions when</w:t>
      </w:r>
      <w:r w:rsidR="00A665F7">
        <w:t xml:space="preserve"> using the information</w:t>
      </w:r>
      <w:r>
        <w:t>,</w:t>
      </w:r>
      <w:r w:rsidR="00A665F7">
        <w:t xml:space="preserve"> </w:t>
      </w:r>
      <w:r>
        <w:t>a)</w:t>
      </w:r>
      <w:r w:rsidR="00A665F7">
        <w:t xml:space="preserve"> that are</w:t>
      </w:r>
      <w:r>
        <w:t xml:space="preserve"> specified by the court</w:t>
      </w:r>
      <w:r w:rsidR="00A665F7">
        <w:t>/tribunal</w:t>
      </w:r>
      <w:r>
        <w:t xml:space="preserve"> in the text of the judgment</w:t>
      </w:r>
      <w:r w:rsidR="00A665F7">
        <w:t>/decision</w:t>
      </w:r>
      <w:r>
        <w:t xml:space="preserve">, b) that apply in law </w:t>
      </w:r>
      <w:r w:rsidR="00A665F7">
        <w:t>more generally?</w:t>
      </w:r>
      <w:r>
        <w:t xml:space="preserve"> </w:t>
      </w:r>
    </w:p>
    <w:p w:rsidR="00DE6137" w:rsidRDefault="00B01B6E" w:rsidP="00DE6137">
      <w:sdt>
        <w:sdtPr>
          <w:id w:val="-1211800969"/>
          <w:lock w:val="sdtLocked"/>
          <w:placeholder>
            <w:docPart w:val="9E0280E485C7442FBA7B66AF8C7EF560"/>
          </w:placeholder>
          <w:showingPlcHdr/>
        </w:sdtPr>
        <w:sdtEndPr/>
        <w:sdtContent>
          <w:r w:rsidR="00DE6137" w:rsidRPr="00DA3C45">
            <w:rPr>
              <w:rStyle w:val="PlaceholderText"/>
            </w:rPr>
            <w:t>Click or tap here to enter text.</w:t>
          </w:r>
        </w:sdtContent>
      </w:sdt>
    </w:p>
    <w:p w:rsidR="00DE6137" w:rsidRPr="00DE6137" w:rsidRDefault="00DE6137" w:rsidP="00DE6137">
      <w:pPr>
        <w:rPr>
          <w:u w:val="single"/>
        </w:rPr>
      </w:pPr>
      <w:r w:rsidRPr="00DE6137">
        <w:rPr>
          <w:u w:val="single"/>
        </w:rPr>
        <w:t>Identifiable groups</w:t>
      </w:r>
    </w:p>
    <w:p w:rsidR="00453CD5" w:rsidRDefault="00453CD5" w:rsidP="00DE6137">
      <w:r>
        <w:t>Does you purpose involve processing or analysing</w:t>
      </w:r>
      <w:r w:rsidR="00C223ED">
        <w:t xml:space="preserve"> </w:t>
      </w:r>
      <w:r>
        <w:t xml:space="preserve">data about </w:t>
      </w:r>
      <w:r w:rsidR="00C223ED">
        <w:t>an identifiable group of people</w:t>
      </w:r>
      <w:r>
        <w:t xml:space="preserve"> in the information? (e.g. claimants; defen</w:t>
      </w:r>
      <w:r w:rsidR="00B80D4A">
        <w:t xml:space="preserve">dants; lawyers; judges) </w:t>
      </w:r>
      <w:sdt>
        <w:sdtPr>
          <w:alias w:val="Does you processing involve an identifiable group?"/>
          <w:tag w:val="Does you processing involve an identifiable group?"/>
          <w:id w:val="2067995476"/>
          <w:lock w:val="sdtLocked"/>
          <w:placeholder>
            <w:docPart w:val="8591F329DF724B7C8F27C5205568F694"/>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rsidR="002B2CC7" w:rsidRDefault="00B80D4A" w:rsidP="00003DC8">
      <w:r w:rsidRPr="00B80D4A">
        <w:rPr>
          <w:i/>
        </w:rPr>
        <w:t>If yes</w:t>
      </w:r>
      <w:r w:rsidR="00DE6137">
        <w:rPr>
          <w:i/>
        </w:rPr>
        <w:t xml:space="preserve">, </w:t>
      </w:r>
      <w:r w:rsidR="00DE6137">
        <w:t>p</w:t>
      </w:r>
      <w:r w:rsidR="00453CD5">
        <w:t>lease provide details of the</w:t>
      </w:r>
      <w:r>
        <w:t xml:space="preserve"> identifiable groups of people involved and the</w:t>
      </w:r>
      <w:r w:rsidR="00453CD5">
        <w:t xml:space="preserve"> type of processing or analysis y</w:t>
      </w:r>
      <w:r w:rsidR="002B2CC7">
        <w:t>ou wish to undertake</w:t>
      </w:r>
      <w:r w:rsidR="00DE6137">
        <w:t>:</w:t>
      </w:r>
    </w:p>
    <w:p w:rsidR="00DE6137" w:rsidRDefault="00B01B6E" w:rsidP="00003DC8">
      <w:sdt>
        <w:sdtPr>
          <w:id w:val="311299153"/>
          <w:lock w:val="sdtLocked"/>
          <w:placeholder>
            <w:docPart w:val="A683BEA1AA6245DD880F2E201E4CBD60"/>
          </w:placeholder>
          <w:showingPlcHdr/>
        </w:sdtPr>
        <w:sdtEndPr/>
        <w:sdtContent>
          <w:r w:rsidR="00DE6137" w:rsidRPr="00DA3C45">
            <w:rPr>
              <w:rStyle w:val="PlaceholderText"/>
            </w:rPr>
            <w:t>Click or tap here to enter text.</w:t>
          </w:r>
        </w:sdtContent>
      </w:sdt>
    </w:p>
    <w:p w:rsidR="00DE6137" w:rsidRDefault="00DE6137">
      <w:pPr>
        <w:rPr>
          <w:rFonts w:asciiTheme="majorHAnsi" w:eastAsiaTheme="majorEastAsia" w:hAnsiTheme="majorHAnsi" w:cstheme="majorBidi"/>
          <w:sz w:val="26"/>
          <w:szCs w:val="26"/>
        </w:rPr>
      </w:pPr>
      <w:r>
        <w:br w:type="page"/>
      </w:r>
    </w:p>
    <w:p w:rsidR="00003DC8" w:rsidRPr="00D56C8C" w:rsidRDefault="00904134" w:rsidP="00D56C8C">
      <w:pPr>
        <w:pStyle w:val="Heading2"/>
        <w:rPr>
          <w:color w:val="auto"/>
        </w:rPr>
      </w:pPr>
      <w:r>
        <w:rPr>
          <w:color w:val="auto"/>
        </w:rPr>
        <w:t xml:space="preserve">2.4 </w:t>
      </w:r>
      <w:r w:rsidR="00D56C8C">
        <w:rPr>
          <w:color w:val="auto"/>
        </w:rPr>
        <w:t>Safe Settings</w:t>
      </w:r>
    </w:p>
    <w:p w:rsidR="00A665F7" w:rsidRDefault="00A665F7" w:rsidP="00003DC8">
      <w:pPr>
        <w:rPr>
          <w:u w:val="single"/>
        </w:rPr>
      </w:pPr>
    </w:p>
    <w:p w:rsidR="00003DC8" w:rsidRPr="00A665F7" w:rsidRDefault="00A665F7" w:rsidP="00003DC8">
      <w:pPr>
        <w:rPr>
          <w:u w:val="single"/>
        </w:rPr>
      </w:pPr>
      <w:r w:rsidRPr="00A665F7">
        <w:rPr>
          <w:u w:val="single"/>
        </w:rPr>
        <w:t>Location</w:t>
      </w:r>
    </w:p>
    <w:p w:rsidR="00B80D4A" w:rsidRDefault="00B80D4A" w:rsidP="00B80D4A">
      <w:r>
        <w:t>Will you be processing the information outside the UK?</w:t>
      </w:r>
      <w:r w:rsidR="00A665F7">
        <w:t xml:space="preserve"> </w:t>
      </w:r>
      <w:sdt>
        <w:sdtPr>
          <w:alias w:val="Outside the UK?"/>
          <w:tag w:val="Outside the UK?"/>
          <w:id w:val="277071878"/>
          <w:lock w:val="sdtLocked"/>
          <w:placeholder>
            <w:docPart w:val="1584B9EF53114EFEADEB980027B92685"/>
          </w:placeholder>
          <w:showingPlcHdr/>
          <w:dropDownList>
            <w:listItem w:value="Choose an item."/>
            <w:listItem w:displayText="Yes" w:value="Yes"/>
            <w:listItem w:displayText="No" w:value="No"/>
          </w:dropDownList>
        </w:sdtPr>
        <w:sdtEndPr/>
        <w:sdtContent>
          <w:r w:rsidR="00A665F7" w:rsidRPr="00DA3C45">
            <w:rPr>
              <w:rStyle w:val="PlaceholderText"/>
            </w:rPr>
            <w:t>Choose an item.</w:t>
          </w:r>
        </w:sdtContent>
      </w:sdt>
    </w:p>
    <w:p w:rsidR="002B2CC7" w:rsidRDefault="002B2CC7" w:rsidP="002B2CC7">
      <w:r>
        <w:t>Where will the information be stored and processed?</w:t>
      </w:r>
    </w:p>
    <w:p w:rsidR="00DE6137" w:rsidRDefault="00B01B6E" w:rsidP="002B2CC7">
      <w:sdt>
        <w:sdtPr>
          <w:id w:val="-1752963268"/>
          <w:lock w:val="sdtLocked"/>
          <w:placeholder>
            <w:docPart w:val="B7B970A97E3D4726B10D7DA40BC0B720"/>
          </w:placeholder>
          <w:showingPlcHdr/>
        </w:sdtPr>
        <w:sdtEndPr/>
        <w:sdtContent>
          <w:r w:rsidR="00DE6137" w:rsidRPr="00DA3C45">
            <w:rPr>
              <w:rStyle w:val="PlaceholderText"/>
            </w:rPr>
            <w:t>Click or tap here to enter text.</w:t>
          </w:r>
        </w:sdtContent>
      </w:sdt>
    </w:p>
    <w:p w:rsidR="00A665F7" w:rsidRPr="00A665F7" w:rsidRDefault="00A665F7" w:rsidP="002B2CC7">
      <w:pPr>
        <w:rPr>
          <w:u w:val="single"/>
        </w:rPr>
      </w:pPr>
      <w:r w:rsidRPr="00A665F7">
        <w:rPr>
          <w:u w:val="single"/>
        </w:rPr>
        <w:t>Systems and controls</w:t>
      </w:r>
    </w:p>
    <w:p w:rsidR="002B2CC7" w:rsidRDefault="002B2CC7" w:rsidP="002B2CC7">
      <w:r>
        <w:t xml:space="preserve">What </w:t>
      </w:r>
      <w:r w:rsidR="00DE6137">
        <w:t xml:space="preserve">systems and </w:t>
      </w:r>
      <w:r w:rsidR="00904134">
        <w:t>controls will</w:t>
      </w:r>
      <w:r>
        <w:t xml:space="preserve"> you have in</w:t>
      </w:r>
      <w:r w:rsidR="00DE6137">
        <w:t xml:space="preserve"> place for storing and process</w:t>
      </w:r>
      <w:r w:rsidR="00A665F7">
        <w:t>ing</w:t>
      </w:r>
      <w:r w:rsidR="00DE6137">
        <w:t xml:space="preserve"> the information?</w:t>
      </w:r>
    </w:p>
    <w:p w:rsidR="00003DC8" w:rsidRDefault="00B01B6E" w:rsidP="00003DC8">
      <w:sdt>
        <w:sdtPr>
          <w:id w:val="-1772623523"/>
          <w:lock w:val="sdtLocked"/>
          <w:placeholder>
            <w:docPart w:val="A7649214D98A49249AA5E4DC2995C5EE"/>
          </w:placeholder>
          <w:showingPlcHdr/>
        </w:sdtPr>
        <w:sdtEndPr/>
        <w:sdtContent>
          <w:r w:rsidR="00DE6137" w:rsidRPr="00DA3C45">
            <w:rPr>
              <w:rStyle w:val="PlaceholderText"/>
            </w:rPr>
            <w:t>Click or tap here to enter text.</w:t>
          </w:r>
        </w:sdtContent>
      </w:sdt>
    </w:p>
    <w:p w:rsidR="00DE6137" w:rsidRDefault="00DE6137" w:rsidP="00003DC8"/>
    <w:p w:rsidR="00DE6137" w:rsidRDefault="00DE6137">
      <w:pPr>
        <w:rPr>
          <w:rFonts w:asciiTheme="majorHAnsi" w:eastAsiaTheme="majorEastAsia" w:hAnsiTheme="majorHAnsi" w:cstheme="majorBidi"/>
          <w:sz w:val="26"/>
          <w:szCs w:val="26"/>
        </w:rPr>
      </w:pPr>
      <w:r>
        <w:br w:type="page"/>
      </w:r>
    </w:p>
    <w:p w:rsidR="00453CD5" w:rsidRDefault="00904134" w:rsidP="00D56C8C">
      <w:pPr>
        <w:pStyle w:val="Heading2"/>
        <w:rPr>
          <w:color w:val="auto"/>
        </w:rPr>
      </w:pPr>
      <w:r>
        <w:rPr>
          <w:color w:val="auto"/>
        </w:rPr>
        <w:t xml:space="preserve">2.5 </w:t>
      </w:r>
      <w:r w:rsidR="00003DC8" w:rsidRPr="00D56C8C">
        <w:rPr>
          <w:color w:val="auto"/>
        </w:rPr>
        <w:t>Safe Outputs</w:t>
      </w:r>
    </w:p>
    <w:p w:rsidR="00A665F7" w:rsidRDefault="00A665F7" w:rsidP="00003DC8">
      <w:pPr>
        <w:rPr>
          <w:u w:val="single"/>
        </w:rPr>
      </w:pPr>
    </w:p>
    <w:p w:rsidR="00B82714" w:rsidRPr="00B82714" w:rsidRDefault="00B82714" w:rsidP="00003DC8">
      <w:pPr>
        <w:rPr>
          <w:u w:val="single"/>
        </w:rPr>
      </w:pPr>
      <w:r w:rsidRPr="00B82714">
        <w:rPr>
          <w:u w:val="single"/>
        </w:rPr>
        <w:t>Statistical Analysis</w:t>
      </w:r>
    </w:p>
    <w:p w:rsidR="00453CD5" w:rsidRDefault="00453CD5" w:rsidP="00003DC8">
      <w:r>
        <w:t xml:space="preserve">Are you undertaking any form of </w:t>
      </w:r>
      <w:r w:rsidR="00B80D4A">
        <w:t xml:space="preserve">statistical analysis? </w:t>
      </w:r>
      <w:sdt>
        <w:sdtPr>
          <w:alias w:val="Are you undertaking statistical analysis?"/>
          <w:tag w:val="Are you undertaking statistical analysis"/>
          <w:id w:val="389390159"/>
          <w:lock w:val="sdtLocked"/>
          <w:placeholder>
            <w:docPart w:val="A4CB91CC151D402F84D8690F929340D4"/>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rsidR="00B82714" w:rsidRDefault="00B82714" w:rsidP="00B82714">
      <w:r w:rsidRPr="00DE6137">
        <w:rPr>
          <w:i/>
        </w:rPr>
        <w:t>If yes</w:t>
      </w:r>
      <w:r>
        <w:t>, are you following any code of practice or professional code of conduct? (such as t</w:t>
      </w:r>
      <w:r w:rsidRPr="00453CD5">
        <w:t>he Royal Statistical Society’s Code of Conduct</w:t>
      </w:r>
      <w:r>
        <w:t>). Please provide details.</w:t>
      </w:r>
    </w:p>
    <w:p w:rsidR="00DE6137" w:rsidRDefault="00B01B6E" w:rsidP="00B82714">
      <w:sdt>
        <w:sdtPr>
          <w:id w:val="-506899102"/>
          <w:lock w:val="sdtLocked"/>
          <w:placeholder>
            <w:docPart w:val="3751FDA599254BC095B638E6EA1FB4A2"/>
          </w:placeholder>
          <w:showingPlcHdr/>
        </w:sdtPr>
        <w:sdtEndPr/>
        <w:sdtContent>
          <w:r w:rsidR="00DE6137" w:rsidRPr="00DA3C45">
            <w:rPr>
              <w:rStyle w:val="PlaceholderText"/>
            </w:rPr>
            <w:t>Click or tap here to enter text.</w:t>
          </w:r>
        </w:sdtContent>
      </w:sdt>
    </w:p>
    <w:p w:rsidR="00B82714" w:rsidRDefault="00B82714" w:rsidP="00003DC8">
      <w:r>
        <w:t>Are you intending to publish the res</w:t>
      </w:r>
      <w:r w:rsidR="00B80D4A">
        <w:t xml:space="preserve">ults of your analysis? </w:t>
      </w:r>
      <w:sdt>
        <w:sdtPr>
          <w:alias w:val="Publish results of analysis?"/>
          <w:tag w:val="Publish results of analysis?"/>
          <w:id w:val="149484900"/>
          <w:lock w:val="sdtLocked"/>
          <w:placeholder>
            <w:docPart w:val="4BBA1FBAB7E149C5B1FB0F55D816F6F8"/>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rsidR="00453CD5" w:rsidRDefault="00B82714" w:rsidP="00003DC8">
      <w:r w:rsidRPr="00DE6137">
        <w:rPr>
          <w:i/>
        </w:rPr>
        <w:t>If yes</w:t>
      </w:r>
      <w:r>
        <w:t>, w</w:t>
      </w:r>
      <w:r w:rsidR="00453CD5">
        <w:t>ould you be willi</w:t>
      </w:r>
      <w:r>
        <w:t xml:space="preserve">ng to share </w:t>
      </w:r>
      <w:r w:rsidR="00DE6137">
        <w:t xml:space="preserve">your </w:t>
      </w:r>
      <w:r w:rsidR="00453CD5">
        <w:t>findings with The National Archives and The Ministry of Justice</w:t>
      </w:r>
      <w:r>
        <w:t>,</w:t>
      </w:r>
      <w:r w:rsidR="00DE6137">
        <w:t xml:space="preserve"> as they emerge,</w:t>
      </w:r>
      <w:r>
        <w:t xml:space="preserve"> to aid </w:t>
      </w:r>
      <w:r w:rsidR="00DE6137">
        <w:t xml:space="preserve">public </w:t>
      </w:r>
      <w:r>
        <w:t>policy development</w:t>
      </w:r>
      <w:r w:rsidR="00453CD5">
        <w:t>?</w:t>
      </w:r>
      <w:r w:rsidR="00B80D4A">
        <w:t xml:space="preserve"> </w:t>
      </w:r>
      <w:sdt>
        <w:sdtPr>
          <w:alias w:val="Willing to share findings?"/>
          <w:tag w:val="Willing to share findings?"/>
          <w:id w:val="526848293"/>
          <w:lock w:val="sdtLocked"/>
          <w:placeholder>
            <w:docPart w:val="7EC21A2FD4BE4AEABB85C47042E3B87E"/>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rsidR="005403A5" w:rsidRDefault="00003DC8">
      <w:r>
        <w:t xml:space="preserve"> </w:t>
      </w:r>
    </w:p>
    <w:sectPr w:rsidR="005403A5" w:rsidSect="00A665F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B6E" w:rsidRDefault="00B01B6E" w:rsidP="008613E1">
      <w:pPr>
        <w:spacing w:after="0" w:line="240" w:lineRule="auto"/>
      </w:pPr>
      <w:r>
        <w:separator/>
      </w:r>
    </w:p>
  </w:endnote>
  <w:endnote w:type="continuationSeparator" w:id="0">
    <w:p w:rsidR="00B01B6E" w:rsidRDefault="00B01B6E" w:rsidP="0086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B6E" w:rsidRDefault="00B01B6E" w:rsidP="008613E1">
      <w:pPr>
        <w:spacing w:after="0" w:line="240" w:lineRule="auto"/>
      </w:pPr>
      <w:r>
        <w:separator/>
      </w:r>
    </w:p>
  </w:footnote>
  <w:footnote w:type="continuationSeparator" w:id="0">
    <w:p w:rsidR="00B01B6E" w:rsidRDefault="00B01B6E" w:rsidP="0086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79C2"/>
    <w:multiLevelType w:val="hybridMultilevel"/>
    <w:tmpl w:val="A750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66912"/>
    <w:multiLevelType w:val="hybridMultilevel"/>
    <w:tmpl w:val="43F69442"/>
    <w:lvl w:ilvl="0" w:tplc="F5D6AA0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9B72F2"/>
    <w:multiLevelType w:val="hybridMultilevel"/>
    <w:tmpl w:val="AF803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172C4C"/>
    <w:multiLevelType w:val="hybridMultilevel"/>
    <w:tmpl w:val="3E1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B228F"/>
    <w:multiLevelType w:val="hybridMultilevel"/>
    <w:tmpl w:val="5AA25056"/>
    <w:lvl w:ilvl="0" w:tplc="11B24F8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D628F5"/>
    <w:multiLevelType w:val="hybridMultilevel"/>
    <w:tmpl w:val="0BC6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ridan, John">
    <w15:presenceInfo w15:providerId="AD" w15:userId="S-1-5-21-2759783891-4019853957-246590888-8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C8"/>
    <w:rsid w:val="00003DC8"/>
    <w:rsid w:val="000347E3"/>
    <w:rsid w:val="00102E23"/>
    <w:rsid w:val="001724E1"/>
    <w:rsid w:val="002B2CC7"/>
    <w:rsid w:val="0036252E"/>
    <w:rsid w:val="00453CD5"/>
    <w:rsid w:val="0046477A"/>
    <w:rsid w:val="005403A5"/>
    <w:rsid w:val="005A3D0E"/>
    <w:rsid w:val="00696C65"/>
    <w:rsid w:val="00722A8D"/>
    <w:rsid w:val="0075095E"/>
    <w:rsid w:val="007F711C"/>
    <w:rsid w:val="007F75C0"/>
    <w:rsid w:val="008335D9"/>
    <w:rsid w:val="008613E1"/>
    <w:rsid w:val="008C0BE4"/>
    <w:rsid w:val="00904134"/>
    <w:rsid w:val="00972AE4"/>
    <w:rsid w:val="009C580E"/>
    <w:rsid w:val="00A60FC9"/>
    <w:rsid w:val="00A65A2D"/>
    <w:rsid w:val="00A665F7"/>
    <w:rsid w:val="00A851EA"/>
    <w:rsid w:val="00AB472B"/>
    <w:rsid w:val="00AF27A2"/>
    <w:rsid w:val="00B01B6E"/>
    <w:rsid w:val="00B24280"/>
    <w:rsid w:val="00B633C6"/>
    <w:rsid w:val="00B80D4A"/>
    <w:rsid w:val="00B82714"/>
    <w:rsid w:val="00BA0B1E"/>
    <w:rsid w:val="00BB4C9B"/>
    <w:rsid w:val="00C223ED"/>
    <w:rsid w:val="00C90347"/>
    <w:rsid w:val="00D52E6B"/>
    <w:rsid w:val="00D56C8C"/>
    <w:rsid w:val="00D64F21"/>
    <w:rsid w:val="00DB10F1"/>
    <w:rsid w:val="00DE6137"/>
    <w:rsid w:val="00E043ED"/>
    <w:rsid w:val="00E27ACC"/>
    <w:rsid w:val="00E80549"/>
    <w:rsid w:val="00F36264"/>
    <w:rsid w:val="00FA5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52B8"/>
  <w15:chartTrackingRefBased/>
  <w15:docId w15:val="{976BBE16-2DC8-408E-A360-9323FAF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0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5E"/>
    <w:pPr>
      <w:ind w:left="720"/>
      <w:contextualSpacing/>
    </w:pPr>
  </w:style>
  <w:style w:type="character" w:styleId="PlaceholderText">
    <w:name w:val="Placeholder Text"/>
    <w:basedOn w:val="DefaultParagraphFont"/>
    <w:uiPriority w:val="99"/>
    <w:semiHidden/>
    <w:rsid w:val="00C90347"/>
    <w:rPr>
      <w:color w:val="808080"/>
    </w:rPr>
  </w:style>
  <w:style w:type="character" w:customStyle="1" w:styleId="Heading1Char">
    <w:name w:val="Heading 1 Char"/>
    <w:basedOn w:val="DefaultParagraphFont"/>
    <w:link w:val="Heading1"/>
    <w:uiPriority w:val="9"/>
    <w:rsid w:val="00C9034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0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3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264"/>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B242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4280"/>
    <w:rPr>
      <w:i/>
      <w:iCs/>
      <w:color w:val="404040" w:themeColor="text1" w:themeTint="BF"/>
    </w:rPr>
  </w:style>
  <w:style w:type="character" w:customStyle="1" w:styleId="Answer">
    <w:name w:val="Answer"/>
    <w:basedOn w:val="DefaultParagraphFont"/>
    <w:uiPriority w:val="1"/>
    <w:qFormat/>
    <w:rsid w:val="00B80D4A"/>
    <w:rPr>
      <w:b/>
      <w:i/>
      <w:color w:val="002060"/>
    </w:rPr>
  </w:style>
  <w:style w:type="character" w:styleId="Hyperlink">
    <w:name w:val="Hyperlink"/>
    <w:basedOn w:val="DefaultParagraphFont"/>
    <w:uiPriority w:val="99"/>
    <w:unhideWhenUsed/>
    <w:rsid w:val="00102E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sociates@nationalarchives.gov.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1370872-5024-4B16-BD05-70B76662852C}"/>
      </w:docPartPr>
      <w:docPartBody>
        <w:p w:rsidR="003E63E2" w:rsidRDefault="00105CDF">
          <w:r w:rsidRPr="00DA3C45">
            <w:rPr>
              <w:rStyle w:val="PlaceholderText"/>
            </w:rPr>
            <w:t>Click or tap here to enter text.</w:t>
          </w:r>
        </w:p>
      </w:docPartBody>
    </w:docPart>
    <w:docPart>
      <w:docPartPr>
        <w:name w:val="0A097403009F4649976F901C45CE1BAE"/>
        <w:category>
          <w:name w:val="General"/>
          <w:gallery w:val="placeholder"/>
        </w:category>
        <w:types>
          <w:type w:val="bbPlcHdr"/>
        </w:types>
        <w:behaviors>
          <w:behavior w:val="content"/>
        </w:behaviors>
        <w:guid w:val="{981DFDC0-3503-4C22-9220-38C092D3AD3A}"/>
      </w:docPartPr>
      <w:docPartBody>
        <w:p w:rsidR="003E63E2" w:rsidRDefault="00105CDF" w:rsidP="00105CDF">
          <w:pPr>
            <w:pStyle w:val="0A097403009F4649976F901C45CE1BAE"/>
          </w:pPr>
          <w:r w:rsidRPr="00DA3C45">
            <w:rPr>
              <w:rStyle w:val="PlaceholderText"/>
            </w:rPr>
            <w:t>Choose an item.</w:t>
          </w:r>
        </w:p>
      </w:docPartBody>
    </w:docPart>
    <w:docPart>
      <w:docPartPr>
        <w:name w:val="C4B5B3852BF14601B29857C9EA555F79"/>
        <w:category>
          <w:name w:val="General"/>
          <w:gallery w:val="placeholder"/>
        </w:category>
        <w:types>
          <w:type w:val="bbPlcHdr"/>
        </w:types>
        <w:behaviors>
          <w:behavior w:val="content"/>
        </w:behaviors>
        <w:guid w:val="{F0519A68-AA10-42F0-AA49-F3E5FCEAA345}"/>
      </w:docPartPr>
      <w:docPartBody>
        <w:p w:rsidR="003E63E2" w:rsidRDefault="00105CDF" w:rsidP="00105CDF">
          <w:pPr>
            <w:pStyle w:val="C4B5B3852BF14601B29857C9EA555F79"/>
          </w:pPr>
          <w:r w:rsidRPr="00DA3C45">
            <w:rPr>
              <w:rStyle w:val="PlaceholderText"/>
            </w:rPr>
            <w:t>Choose an item.</w:t>
          </w:r>
        </w:p>
      </w:docPartBody>
    </w:docPart>
    <w:docPart>
      <w:docPartPr>
        <w:name w:val="2583D14F691D4578B2519C30D5383206"/>
        <w:category>
          <w:name w:val="General"/>
          <w:gallery w:val="placeholder"/>
        </w:category>
        <w:types>
          <w:type w:val="bbPlcHdr"/>
        </w:types>
        <w:behaviors>
          <w:behavior w:val="content"/>
        </w:behaviors>
        <w:guid w:val="{AC3DFA33-F7E9-44B2-9317-B31BF672C1EB}"/>
      </w:docPartPr>
      <w:docPartBody>
        <w:p w:rsidR="003E63E2" w:rsidRDefault="00105CDF" w:rsidP="00105CDF">
          <w:pPr>
            <w:pStyle w:val="2583D14F691D4578B2519C30D5383206"/>
          </w:pPr>
          <w:r w:rsidRPr="00DA3C45">
            <w:rPr>
              <w:rStyle w:val="PlaceholderText"/>
            </w:rPr>
            <w:t>Choose an item.</w:t>
          </w:r>
        </w:p>
      </w:docPartBody>
    </w:docPart>
    <w:docPart>
      <w:docPartPr>
        <w:name w:val="DFFACE3A4B12494BA6F54480A0AE0D34"/>
        <w:category>
          <w:name w:val="General"/>
          <w:gallery w:val="placeholder"/>
        </w:category>
        <w:types>
          <w:type w:val="bbPlcHdr"/>
        </w:types>
        <w:behaviors>
          <w:behavior w:val="content"/>
        </w:behaviors>
        <w:guid w:val="{29237E1F-69E1-4D63-AE38-5D5B1726A746}"/>
      </w:docPartPr>
      <w:docPartBody>
        <w:p w:rsidR="003E63E2" w:rsidRDefault="00105CDF" w:rsidP="00105CDF">
          <w:pPr>
            <w:pStyle w:val="DFFACE3A4B12494BA6F54480A0AE0D34"/>
          </w:pPr>
          <w:r w:rsidRPr="00DA3C45">
            <w:rPr>
              <w:rStyle w:val="PlaceholderText"/>
            </w:rPr>
            <w:t>Click or tap here to enter text.</w:t>
          </w:r>
        </w:p>
      </w:docPartBody>
    </w:docPart>
    <w:docPart>
      <w:docPartPr>
        <w:name w:val="E9A053D7F6FA4FE9A486B1DE2D9B9C97"/>
        <w:category>
          <w:name w:val="General"/>
          <w:gallery w:val="placeholder"/>
        </w:category>
        <w:types>
          <w:type w:val="bbPlcHdr"/>
        </w:types>
        <w:behaviors>
          <w:behavior w:val="content"/>
        </w:behaviors>
        <w:guid w:val="{E9CAA914-C6FC-4BD0-A309-C96501C5578F}"/>
      </w:docPartPr>
      <w:docPartBody>
        <w:p w:rsidR="003E63E2" w:rsidRDefault="00105CDF" w:rsidP="00105CDF">
          <w:pPr>
            <w:pStyle w:val="E9A053D7F6FA4FE9A486B1DE2D9B9C97"/>
          </w:pPr>
          <w:r w:rsidRPr="00DA3C45">
            <w:rPr>
              <w:rStyle w:val="PlaceholderText"/>
            </w:rPr>
            <w:t>Click or tap here to enter text.</w:t>
          </w:r>
        </w:p>
      </w:docPartBody>
    </w:docPart>
    <w:docPart>
      <w:docPartPr>
        <w:name w:val="FE94774480AE49159D57F40B89BA417D"/>
        <w:category>
          <w:name w:val="General"/>
          <w:gallery w:val="placeholder"/>
        </w:category>
        <w:types>
          <w:type w:val="bbPlcHdr"/>
        </w:types>
        <w:behaviors>
          <w:behavior w:val="content"/>
        </w:behaviors>
        <w:guid w:val="{B373F406-16C8-45FF-91F7-0E83E7B88219}"/>
      </w:docPartPr>
      <w:docPartBody>
        <w:p w:rsidR="003E63E2" w:rsidRDefault="00105CDF" w:rsidP="00105CDF">
          <w:pPr>
            <w:pStyle w:val="FE94774480AE49159D57F40B89BA417D"/>
          </w:pPr>
          <w:r w:rsidRPr="00DA3C45">
            <w:rPr>
              <w:rStyle w:val="PlaceholderText"/>
            </w:rPr>
            <w:t>Click or tap here to enter text.</w:t>
          </w:r>
        </w:p>
      </w:docPartBody>
    </w:docPart>
    <w:docPart>
      <w:docPartPr>
        <w:name w:val="68BD95257C834ABD89122717C9A6E175"/>
        <w:category>
          <w:name w:val="General"/>
          <w:gallery w:val="placeholder"/>
        </w:category>
        <w:types>
          <w:type w:val="bbPlcHdr"/>
        </w:types>
        <w:behaviors>
          <w:behavior w:val="content"/>
        </w:behaviors>
        <w:guid w:val="{482E5156-58AD-4F9A-A0CE-2F073283BEB0}"/>
      </w:docPartPr>
      <w:docPartBody>
        <w:p w:rsidR="003E63E2" w:rsidRDefault="00105CDF" w:rsidP="00105CDF">
          <w:pPr>
            <w:pStyle w:val="68BD95257C834ABD89122717C9A6E175"/>
          </w:pPr>
          <w:r w:rsidRPr="00DA3C45">
            <w:rPr>
              <w:rStyle w:val="PlaceholderText"/>
            </w:rPr>
            <w:t>Click or tap here to enter text.</w:t>
          </w:r>
        </w:p>
      </w:docPartBody>
    </w:docPart>
    <w:docPart>
      <w:docPartPr>
        <w:name w:val="DF6345D988224FC186443B7101E10BBC"/>
        <w:category>
          <w:name w:val="General"/>
          <w:gallery w:val="placeholder"/>
        </w:category>
        <w:types>
          <w:type w:val="bbPlcHdr"/>
        </w:types>
        <w:behaviors>
          <w:behavior w:val="content"/>
        </w:behaviors>
        <w:guid w:val="{8826F087-CF9A-411C-84EA-DDD6E0B12860}"/>
      </w:docPartPr>
      <w:docPartBody>
        <w:p w:rsidR="003E63E2" w:rsidRDefault="00105CDF" w:rsidP="00105CDF">
          <w:pPr>
            <w:pStyle w:val="DF6345D988224FC186443B7101E10BBC"/>
          </w:pPr>
          <w:r w:rsidRPr="00DA3C45">
            <w:rPr>
              <w:rStyle w:val="PlaceholderText"/>
            </w:rPr>
            <w:t>Click or tap here to enter text.</w:t>
          </w:r>
        </w:p>
      </w:docPartBody>
    </w:docPart>
    <w:docPart>
      <w:docPartPr>
        <w:name w:val="1F03245CEDDF4CC997104D7ADC10D734"/>
        <w:category>
          <w:name w:val="General"/>
          <w:gallery w:val="placeholder"/>
        </w:category>
        <w:types>
          <w:type w:val="bbPlcHdr"/>
        </w:types>
        <w:behaviors>
          <w:behavior w:val="content"/>
        </w:behaviors>
        <w:guid w:val="{96BA0750-E89D-475E-B5AF-3EE612AEE79E}"/>
      </w:docPartPr>
      <w:docPartBody>
        <w:p w:rsidR="003E63E2" w:rsidRDefault="00105CDF" w:rsidP="00105CDF">
          <w:pPr>
            <w:pStyle w:val="1F03245CEDDF4CC997104D7ADC10D734"/>
          </w:pPr>
          <w:r w:rsidRPr="00DA3C45">
            <w:rPr>
              <w:rStyle w:val="PlaceholderText"/>
            </w:rPr>
            <w:t>Click or tap here to enter text.</w:t>
          </w:r>
        </w:p>
      </w:docPartBody>
    </w:docPart>
    <w:docPart>
      <w:docPartPr>
        <w:name w:val="DFABC120C9354C5099D5F490B78A6F2F"/>
        <w:category>
          <w:name w:val="General"/>
          <w:gallery w:val="placeholder"/>
        </w:category>
        <w:types>
          <w:type w:val="bbPlcHdr"/>
        </w:types>
        <w:behaviors>
          <w:behavior w:val="content"/>
        </w:behaviors>
        <w:guid w:val="{275C503C-AACE-40FB-84C0-26F12DCFBACD}"/>
      </w:docPartPr>
      <w:docPartBody>
        <w:p w:rsidR="003E63E2" w:rsidRDefault="00105CDF" w:rsidP="00105CDF">
          <w:pPr>
            <w:pStyle w:val="DFABC120C9354C5099D5F490B78A6F2F"/>
          </w:pPr>
          <w:r w:rsidRPr="00DA3C45">
            <w:rPr>
              <w:rStyle w:val="PlaceholderText"/>
            </w:rPr>
            <w:t>Choose an item.</w:t>
          </w:r>
        </w:p>
      </w:docPartBody>
    </w:docPart>
    <w:docPart>
      <w:docPartPr>
        <w:name w:val="834A7BBD8E9241889A5C7336B198C395"/>
        <w:category>
          <w:name w:val="General"/>
          <w:gallery w:val="placeholder"/>
        </w:category>
        <w:types>
          <w:type w:val="bbPlcHdr"/>
        </w:types>
        <w:behaviors>
          <w:behavior w:val="content"/>
        </w:behaviors>
        <w:guid w:val="{13177A45-453B-4FE3-A969-45DB983E86E7}"/>
      </w:docPartPr>
      <w:docPartBody>
        <w:p w:rsidR="003E63E2" w:rsidRDefault="00105CDF" w:rsidP="00105CDF">
          <w:pPr>
            <w:pStyle w:val="834A7BBD8E9241889A5C7336B198C395"/>
          </w:pPr>
          <w:r w:rsidRPr="00DA3C45">
            <w:rPr>
              <w:rStyle w:val="PlaceholderText"/>
            </w:rPr>
            <w:t>Click or tap here to enter text.</w:t>
          </w:r>
        </w:p>
      </w:docPartBody>
    </w:docPart>
    <w:docPart>
      <w:docPartPr>
        <w:name w:val="7967D436FCD54E789594A973D5CF61CD"/>
        <w:category>
          <w:name w:val="General"/>
          <w:gallery w:val="placeholder"/>
        </w:category>
        <w:types>
          <w:type w:val="bbPlcHdr"/>
        </w:types>
        <w:behaviors>
          <w:behavior w:val="content"/>
        </w:behaviors>
        <w:guid w:val="{E27EB2DF-6B1E-496E-8849-403D3E4CBA2C}"/>
      </w:docPartPr>
      <w:docPartBody>
        <w:p w:rsidR="003E63E2" w:rsidRDefault="00105CDF" w:rsidP="00105CDF">
          <w:pPr>
            <w:pStyle w:val="7967D436FCD54E789594A973D5CF61CD"/>
          </w:pPr>
          <w:r w:rsidRPr="00DA3C45">
            <w:rPr>
              <w:rStyle w:val="PlaceholderText"/>
            </w:rPr>
            <w:t>Click or tap here to enter text.</w:t>
          </w:r>
        </w:p>
      </w:docPartBody>
    </w:docPart>
    <w:docPart>
      <w:docPartPr>
        <w:name w:val="33EF595F2CD84B9EA7EAE2ADD09EAD54"/>
        <w:category>
          <w:name w:val="General"/>
          <w:gallery w:val="placeholder"/>
        </w:category>
        <w:types>
          <w:type w:val="bbPlcHdr"/>
        </w:types>
        <w:behaviors>
          <w:behavior w:val="content"/>
        </w:behaviors>
        <w:guid w:val="{3383090B-414B-4564-A4B9-8C7F71FF8062}"/>
      </w:docPartPr>
      <w:docPartBody>
        <w:p w:rsidR="003E63E2" w:rsidRDefault="00105CDF" w:rsidP="00105CDF">
          <w:pPr>
            <w:pStyle w:val="33EF595F2CD84B9EA7EAE2ADD09EAD54"/>
          </w:pPr>
          <w:r w:rsidRPr="00DA3C45">
            <w:rPr>
              <w:rStyle w:val="PlaceholderText"/>
            </w:rPr>
            <w:t>Click or tap here to enter text.</w:t>
          </w:r>
        </w:p>
      </w:docPartBody>
    </w:docPart>
    <w:docPart>
      <w:docPartPr>
        <w:name w:val="CA69678F83E745F4BC4C4121CD9E3F01"/>
        <w:category>
          <w:name w:val="General"/>
          <w:gallery w:val="placeholder"/>
        </w:category>
        <w:types>
          <w:type w:val="bbPlcHdr"/>
        </w:types>
        <w:behaviors>
          <w:behavior w:val="content"/>
        </w:behaviors>
        <w:guid w:val="{49459640-BB72-4DB7-89DB-66C65862E12E}"/>
      </w:docPartPr>
      <w:docPartBody>
        <w:p w:rsidR="003E63E2" w:rsidRDefault="00105CDF" w:rsidP="00105CDF">
          <w:pPr>
            <w:pStyle w:val="CA69678F83E745F4BC4C4121CD9E3F01"/>
          </w:pPr>
          <w:r w:rsidRPr="00DA3C45">
            <w:rPr>
              <w:rStyle w:val="PlaceholderText"/>
            </w:rPr>
            <w:t>Click or tap here to enter text.</w:t>
          </w:r>
        </w:p>
      </w:docPartBody>
    </w:docPart>
    <w:docPart>
      <w:docPartPr>
        <w:name w:val="5ED6F9E21E0E4B93A7F675C15A1D6278"/>
        <w:category>
          <w:name w:val="General"/>
          <w:gallery w:val="placeholder"/>
        </w:category>
        <w:types>
          <w:type w:val="bbPlcHdr"/>
        </w:types>
        <w:behaviors>
          <w:behavior w:val="content"/>
        </w:behaviors>
        <w:guid w:val="{0E2639FC-5938-4C0E-AFEA-604E752079B9}"/>
      </w:docPartPr>
      <w:docPartBody>
        <w:p w:rsidR="003E63E2" w:rsidRDefault="00105CDF" w:rsidP="00105CDF">
          <w:pPr>
            <w:pStyle w:val="5ED6F9E21E0E4B93A7F675C15A1D6278"/>
          </w:pPr>
          <w:r w:rsidRPr="00DA3C45">
            <w:rPr>
              <w:rStyle w:val="PlaceholderText"/>
            </w:rPr>
            <w:t>Click or tap here to enter text.</w:t>
          </w:r>
        </w:p>
      </w:docPartBody>
    </w:docPart>
    <w:docPart>
      <w:docPartPr>
        <w:name w:val="8591F329DF724B7C8F27C5205568F694"/>
        <w:category>
          <w:name w:val="General"/>
          <w:gallery w:val="placeholder"/>
        </w:category>
        <w:types>
          <w:type w:val="bbPlcHdr"/>
        </w:types>
        <w:behaviors>
          <w:behavior w:val="content"/>
        </w:behaviors>
        <w:guid w:val="{88E7D81E-91E1-4571-AA52-CE5656A96ABD}"/>
      </w:docPartPr>
      <w:docPartBody>
        <w:p w:rsidR="003E63E2" w:rsidRDefault="00105CDF" w:rsidP="00105CDF">
          <w:pPr>
            <w:pStyle w:val="8591F329DF724B7C8F27C5205568F694"/>
          </w:pPr>
          <w:r w:rsidRPr="00DA3C45">
            <w:rPr>
              <w:rStyle w:val="PlaceholderText"/>
            </w:rPr>
            <w:t>Choose an item.</w:t>
          </w:r>
        </w:p>
      </w:docPartBody>
    </w:docPart>
    <w:docPart>
      <w:docPartPr>
        <w:name w:val="A4CB91CC151D402F84D8690F929340D4"/>
        <w:category>
          <w:name w:val="General"/>
          <w:gallery w:val="placeholder"/>
        </w:category>
        <w:types>
          <w:type w:val="bbPlcHdr"/>
        </w:types>
        <w:behaviors>
          <w:behavior w:val="content"/>
        </w:behaviors>
        <w:guid w:val="{AC8C1FD4-5C36-421C-88F9-49550E054B32}"/>
      </w:docPartPr>
      <w:docPartBody>
        <w:p w:rsidR="003E63E2" w:rsidRDefault="00105CDF" w:rsidP="00105CDF">
          <w:pPr>
            <w:pStyle w:val="A4CB91CC151D402F84D8690F929340D4"/>
          </w:pPr>
          <w:r w:rsidRPr="00DA3C45">
            <w:rPr>
              <w:rStyle w:val="PlaceholderText"/>
            </w:rPr>
            <w:t>Choose an item.</w:t>
          </w:r>
        </w:p>
      </w:docPartBody>
    </w:docPart>
    <w:docPart>
      <w:docPartPr>
        <w:name w:val="4BBA1FBAB7E149C5B1FB0F55D816F6F8"/>
        <w:category>
          <w:name w:val="General"/>
          <w:gallery w:val="placeholder"/>
        </w:category>
        <w:types>
          <w:type w:val="bbPlcHdr"/>
        </w:types>
        <w:behaviors>
          <w:behavior w:val="content"/>
        </w:behaviors>
        <w:guid w:val="{C1CF982D-299D-4398-8502-FCBC1331EA99}"/>
      </w:docPartPr>
      <w:docPartBody>
        <w:p w:rsidR="003E63E2" w:rsidRDefault="00105CDF" w:rsidP="00105CDF">
          <w:pPr>
            <w:pStyle w:val="4BBA1FBAB7E149C5B1FB0F55D816F6F8"/>
          </w:pPr>
          <w:r w:rsidRPr="00DA3C45">
            <w:rPr>
              <w:rStyle w:val="PlaceholderText"/>
            </w:rPr>
            <w:t>Choose an item.</w:t>
          </w:r>
        </w:p>
      </w:docPartBody>
    </w:docPart>
    <w:docPart>
      <w:docPartPr>
        <w:name w:val="7EC21A2FD4BE4AEABB85C47042E3B87E"/>
        <w:category>
          <w:name w:val="General"/>
          <w:gallery w:val="placeholder"/>
        </w:category>
        <w:types>
          <w:type w:val="bbPlcHdr"/>
        </w:types>
        <w:behaviors>
          <w:behavior w:val="content"/>
        </w:behaviors>
        <w:guid w:val="{A4BB9B3F-AE65-4EB5-9F24-1319F46B2608}"/>
      </w:docPartPr>
      <w:docPartBody>
        <w:p w:rsidR="003E63E2" w:rsidRDefault="00105CDF" w:rsidP="00105CDF">
          <w:pPr>
            <w:pStyle w:val="7EC21A2FD4BE4AEABB85C47042E3B87E"/>
          </w:pPr>
          <w:r w:rsidRPr="00DA3C45">
            <w:rPr>
              <w:rStyle w:val="PlaceholderText"/>
            </w:rPr>
            <w:t>Choose an item.</w:t>
          </w:r>
        </w:p>
      </w:docPartBody>
    </w:docPart>
    <w:docPart>
      <w:docPartPr>
        <w:name w:val="0F164C6D79014BE9A20743D4387D7383"/>
        <w:category>
          <w:name w:val="General"/>
          <w:gallery w:val="placeholder"/>
        </w:category>
        <w:types>
          <w:type w:val="bbPlcHdr"/>
        </w:types>
        <w:behaviors>
          <w:behavior w:val="content"/>
        </w:behaviors>
        <w:guid w:val="{FAB471C0-81A0-4B5F-A0DD-B4C965CA11B4}"/>
      </w:docPartPr>
      <w:docPartBody>
        <w:p w:rsidR="00730E22" w:rsidRDefault="003E63E2" w:rsidP="003E63E2">
          <w:pPr>
            <w:pStyle w:val="0F164C6D79014BE9A20743D4387D7383"/>
          </w:pPr>
          <w:r w:rsidRPr="00DA3C45">
            <w:rPr>
              <w:rStyle w:val="PlaceholderText"/>
            </w:rPr>
            <w:t>Click or tap here to enter text.</w:t>
          </w:r>
        </w:p>
      </w:docPartBody>
    </w:docPart>
    <w:docPart>
      <w:docPartPr>
        <w:name w:val="A683BEA1AA6245DD880F2E201E4CBD60"/>
        <w:category>
          <w:name w:val="General"/>
          <w:gallery w:val="placeholder"/>
        </w:category>
        <w:types>
          <w:type w:val="bbPlcHdr"/>
        </w:types>
        <w:behaviors>
          <w:behavior w:val="content"/>
        </w:behaviors>
        <w:guid w:val="{C62FA18B-A014-46BB-8575-82FCFFCCBAD3}"/>
      </w:docPartPr>
      <w:docPartBody>
        <w:p w:rsidR="00730E22" w:rsidRDefault="003E63E2" w:rsidP="003E63E2">
          <w:pPr>
            <w:pStyle w:val="A683BEA1AA6245DD880F2E201E4CBD60"/>
          </w:pPr>
          <w:r w:rsidRPr="00DA3C45">
            <w:rPr>
              <w:rStyle w:val="PlaceholderText"/>
            </w:rPr>
            <w:t>Click or tap here to enter text.</w:t>
          </w:r>
        </w:p>
      </w:docPartBody>
    </w:docPart>
    <w:docPart>
      <w:docPartPr>
        <w:name w:val="B7B970A97E3D4726B10D7DA40BC0B720"/>
        <w:category>
          <w:name w:val="General"/>
          <w:gallery w:val="placeholder"/>
        </w:category>
        <w:types>
          <w:type w:val="bbPlcHdr"/>
        </w:types>
        <w:behaviors>
          <w:behavior w:val="content"/>
        </w:behaviors>
        <w:guid w:val="{29716AF0-B2DC-4161-88F5-5A88E4E86E6E}"/>
      </w:docPartPr>
      <w:docPartBody>
        <w:p w:rsidR="00730E22" w:rsidRDefault="003E63E2" w:rsidP="003E63E2">
          <w:pPr>
            <w:pStyle w:val="B7B970A97E3D4726B10D7DA40BC0B720"/>
          </w:pPr>
          <w:r w:rsidRPr="00DA3C45">
            <w:rPr>
              <w:rStyle w:val="PlaceholderText"/>
            </w:rPr>
            <w:t>Click or tap here to enter text.</w:t>
          </w:r>
        </w:p>
      </w:docPartBody>
    </w:docPart>
    <w:docPart>
      <w:docPartPr>
        <w:name w:val="A7649214D98A49249AA5E4DC2995C5EE"/>
        <w:category>
          <w:name w:val="General"/>
          <w:gallery w:val="placeholder"/>
        </w:category>
        <w:types>
          <w:type w:val="bbPlcHdr"/>
        </w:types>
        <w:behaviors>
          <w:behavior w:val="content"/>
        </w:behaviors>
        <w:guid w:val="{508376D9-DBEB-4FCD-8A47-39D6764B1DBF}"/>
      </w:docPartPr>
      <w:docPartBody>
        <w:p w:rsidR="00730E22" w:rsidRDefault="003E63E2" w:rsidP="003E63E2">
          <w:pPr>
            <w:pStyle w:val="A7649214D98A49249AA5E4DC2995C5EE"/>
          </w:pPr>
          <w:r w:rsidRPr="00DA3C45">
            <w:rPr>
              <w:rStyle w:val="PlaceholderText"/>
            </w:rPr>
            <w:t>Click or tap here to enter text.</w:t>
          </w:r>
        </w:p>
      </w:docPartBody>
    </w:docPart>
    <w:docPart>
      <w:docPartPr>
        <w:name w:val="87DE999F3A8A404E8E565ECA6F002C40"/>
        <w:category>
          <w:name w:val="General"/>
          <w:gallery w:val="placeholder"/>
        </w:category>
        <w:types>
          <w:type w:val="bbPlcHdr"/>
        </w:types>
        <w:behaviors>
          <w:behavior w:val="content"/>
        </w:behaviors>
        <w:guid w:val="{55826A60-251A-4C76-8189-A0EE7582C9E6}"/>
      </w:docPartPr>
      <w:docPartBody>
        <w:p w:rsidR="00730E22" w:rsidRDefault="003E63E2" w:rsidP="003E63E2">
          <w:pPr>
            <w:pStyle w:val="87DE999F3A8A404E8E565ECA6F002C40"/>
          </w:pPr>
          <w:r w:rsidRPr="00DA3C45">
            <w:rPr>
              <w:rStyle w:val="PlaceholderText"/>
            </w:rPr>
            <w:t>Click or tap here to enter text.</w:t>
          </w:r>
        </w:p>
      </w:docPartBody>
    </w:docPart>
    <w:docPart>
      <w:docPartPr>
        <w:name w:val="9E0280E485C7442FBA7B66AF8C7EF560"/>
        <w:category>
          <w:name w:val="General"/>
          <w:gallery w:val="placeholder"/>
        </w:category>
        <w:types>
          <w:type w:val="bbPlcHdr"/>
        </w:types>
        <w:behaviors>
          <w:behavior w:val="content"/>
        </w:behaviors>
        <w:guid w:val="{9E1A3695-73DD-4A7C-B718-E1D35C77643E}"/>
      </w:docPartPr>
      <w:docPartBody>
        <w:p w:rsidR="00730E22" w:rsidRDefault="003E63E2" w:rsidP="003E63E2">
          <w:pPr>
            <w:pStyle w:val="9E0280E485C7442FBA7B66AF8C7EF560"/>
          </w:pPr>
          <w:r w:rsidRPr="00DA3C45">
            <w:rPr>
              <w:rStyle w:val="PlaceholderText"/>
            </w:rPr>
            <w:t>Click or tap here to enter text.</w:t>
          </w:r>
        </w:p>
      </w:docPartBody>
    </w:docPart>
    <w:docPart>
      <w:docPartPr>
        <w:name w:val="3751FDA599254BC095B638E6EA1FB4A2"/>
        <w:category>
          <w:name w:val="General"/>
          <w:gallery w:val="placeholder"/>
        </w:category>
        <w:types>
          <w:type w:val="bbPlcHdr"/>
        </w:types>
        <w:behaviors>
          <w:behavior w:val="content"/>
        </w:behaviors>
        <w:guid w:val="{0259D4B1-45E3-43B5-89BA-BA2ACD830A61}"/>
      </w:docPartPr>
      <w:docPartBody>
        <w:p w:rsidR="00730E22" w:rsidRDefault="003E63E2" w:rsidP="003E63E2">
          <w:pPr>
            <w:pStyle w:val="3751FDA599254BC095B638E6EA1FB4A2"/>
          </w:pPr>
          <w:r w:rsidRPr="00DA3C45">
            <w:rPr>
              <w:rStyle w:val="PlaceholderText"/>
            </w:rPr>
            <w:t>Click or tap here to enter text.</w:t>
          </w:r>
        </w:p>
      </w:docPartBody>
    </w:docPart>
    <w:docPart>
      <w:docPartPr>
        <w:name w:val="1584B9EF53114EFEADEB980027B92685"/>
        <w:category>
          <w:name w:val="General"/>
          <w:gallery w:val="placeholder"/>
        </w:category>
        <w:types>
          <w:type w:val="bbPlcHdr"/>
        </w:types>
        <w:behaviors>
          <w:behavior w:val="content"/>
        </w:behaviors>
        <w:guid w:val="{CED40781-DB68-40B6-880C-2258698AB743}"/>
      </w:docPartPr>
      <w:docPartBody>
        <w:p w:rsidR="00730E22" w:rsidRDefault="003E63E2" w:rsidP="003E63E2">
          <w:pPr>
            <w:pStyle w:val="1584B9EF53114EFEADEB980027B92685"/>
          </w:pPr>
          <w:r w:rsidRPr="00DA3C4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DF"/>
    <w:rsid w:val="00105CDF"/>
    <w:rsid w:val="003E63E2"/>
    <w:rsid w:val="0048375E"/>
    <w:rsid w:val="00730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3E2"/>
    <w:rPr>
      <w:color w:val="808080"/>
    </w:rPr>
  </w:style>
  <w:style w:type="paragraph" w:customStyle="1" w:styleId="7F6F0DB6055D4F5A8B73A3132B12AD46">
    <w:name w:val="7F6F0DB6055D4F5A8B73A3132B12AD46"/>
    <w:rsid w:val="00105CDF"/>
  </w:style>
  <w:style w:type="paragraph" w:customStyle="1" w:styleId="0A097403009F4649976F901C45CE1BAE">
    <w:name w:val="0A097403009F4649976F901C45CE1BAE"/>
    <w:rsid w:val="00105CDF"/>
  </w:style>
  <w:style w:type="paragraph" w:customStyle="1" w:styleId="C4B5B3852BF14601B29857C9EA555F79">
    <w:name w:val="C4B5B3852BF14601B29857C9EA555F79"/>
    <w:rsid w:val="00105CDF"/>
  </w:style>
  <w:style w:type="paragraph" w:customStyle="1" w:styleId="2583D14F691D4578B2519C30D5383206">
    <w:name w:val="2583D14F691D4578B2519C30D5383206"/>
    <w:rsid w:val="00105CDF"/>
  </w:style>
  <w:style w:type="paragraph" w:customStyle="1" w:styleId="DFFACE3A4B12494BA6F54480A0AE0D34">
    <w:name w:val="DFFACE3A4B12494BA6F54480A0AE0D34"/>
    <w:rsid w:val="00105CDF"/>
  </w:style>
  <w:style w:type="paragraph" w:customStyle="1" w:styleId="E9A053D7F6FA4FE9A486B1DE2D9B9C97">
    <w:name w:val="E9A053D7F6FA4FE9A486B1DE2D9B9C97"/>
    <w:rsid w:val="00105CDF"/>
  </w:style>
  <w:style w:type="paragraph" w:customStyle="1" w:styleId="FE94774480AE49159D57F40B89BA417D">
    <w:name w:val="FE94774480AE49159D57F40B89BA417D"/>
    <w:rsid w:val="00105CDF"/>
  </w:style>
  <w:style w:type="paragraph" w:customStyle="1" w:styleId="68BD95257C834ABD89122717C9A6E175">
    <w:name w:val="68BD95257C834ABD89122717C9A6E175"/>
    <w:rsid w:val="00105CDF"/>
  </w:style>
  <w:style w:type="paragraph" w:customStyle="1" w:styleId="DF6345D988224FC186443B7101E10BBC">
    <w:name w:val="DF6345D988224FC186443B7101E10BBC"/>
    <w:rsid w:val="00105CDF"/>
  </w:style>
  <w:style w:type="paragraph" w:customStyle="1" w:styleId="1F03245CEDDF4CC997104D7ADC10D734">
    <w:name w:val="1F03245CEDDF4CC997104D7ADC10D734"/>
    <w:rsid w:val="00105CDF"/>
  </w:style>
  <w:style w:type="paragraph" w:customStyle="1" w:styleId="DFABC120C9354C5099D5F490B78A6F2F">
    <w:name w:val="DFABC120C9354C5099D5F490B78A6F2F"/>
    <w:rsid w:val="00105CDF"/>
  </w:style>
  <w:style w:type="paragraph" w:customStyle="1" w:styleId="A2FFB7E2A8C54BF9BC802836A43DE2D7">
    <w:name w:val="A2FFB7E2A8C54BF9BC802836A43DE2D7"/>
    <w:rsid w:val="00105CDF"/>
  </w:style>
  <w:style w:type="paragraph" w:customStyle="1" w:styleId="BADAB96720D048818DD2F042F3B49713">
    <w:name w:val="BADAB96720D048818DD2F042F3B49713"/>
    <w:rsid w:val="00105CDF"/>
  </w:style>
  <w:style w:type="paragraph" w:customStyle="1" w:styleId="834A7BBD8E9241889A5C7336B198C395">
    <w:name w:val="834A7BBD8E9241889A5C7336B198C395"/>
    <w:rsid w:val="00105CDF"/>
  </w:style>
  <w:style w:type="paragraph" w:customStyle="1" w:styleId="7967D436FCD54E789594A973D5CF61CD">
    <w:name w:val="7967D436FCD54E789594A973D5CF61CD"/>
    <w:rsid w:val="00105CDF"/>
  </w:style>
  <w:style w:type="paragraph" w:customStyle="1" w:styleId="33EF595F2CD84B9EA7EAE2ADD09EAD54">
    <w:name w:val="33EF595F2CD84B9EA7EAE2ADD09EAD54"/>
    <w:rsid w:val="00105CDF"/>
  </w:style>
  <w:style w:type="paragraph" w:customStyle="1" w:styleId="CA69678F83E745F4BC4C4121CD9E3F01">
    <w:name w:val="CA69678F83E745F4BC4C4121CD9E3F01"/>
    <w:rsid w:val="00105CDF"/>
  </w:style>
  <w:style w:type="paragraph" w:customStyle="1" w:styleId="5ED6F9E21E0E4B93A7F675C15A1D6278">
    <w:name w:val="5ED6F9E21E0E4B93A7F675C15A1D6278"/>
    <w:rsid w:val="00105CDF"/>
  </w:style>
  <w:style w:type="paragraph" w:customStyle="1" w:styleId="610E107BDBCC4210B7E18F29178906DC">
    <w:name w:val="610E107BDBCC4210B7E18F29178906DC"/>
    <w:rsid w:val="00105CDF"/>
  </w:style>
  <w:style w:type="paragraph" w:customStyle="1" w:styleId="489C6F220939467B95FD650BA998C1A2">
    <w:name w:val="489C6F220939467B95FD650BA998C1A2"/>
    <w:rsid w:val="00105CDF"/>
  </w:style>
  <w:style w:type="paragraph" w:customStyle="1" w:styleId="AA77C6AB301E49CF9885FD88EA699E3B">
    <w:name w:val="AA77C6AB301E49CF9885FD88EA699E3B"/>
    <w:rsid w:val="00105CDF"/>
  </w:style>
  <w:style w:type="paragraph" w:customStyle="1" w:styleId="8591F329DF724B7C8F27C5205568F694">
    <w:name w:val="8591F329DF724B7C8F27C5205568F694"/>
    <w:rsid w:val="00105CDF"/>
  </w:style>
  <w:style w:type="paragraph" w:customStyle="1" w:styleId="A4CB91CC151D402F84D8690F929340D4">
    <w:name w:val="A4CB91CC151D402F84D8690F929340D4"/>
    <w:rsid w:val="00105CDF"/>
  </w:style>
  <w:style w:type="paragraph" w:customStyle="1" w:styleId="4BBA1FBAB7E149C5B1FB0F55D816F6F8">
    <w:name w:val="4BBA1FBAB7E149C5B1FB0F55D816F6F8"/>
    <w:rsid w:val="00105CDF"/>
  </w:style>
  <w:style w:type="paragraph" w:customStyle="1" w:styleId="7EC21A2FD4BE4AEABB85C47042E3B87E">
    <w:name w:val="7EC21A2FD4BE4AEABB85C47042E3B87E"/>
    <w:rsid w:val="00105CDF"/>
  </w:style>
  <w:style w:type="paragraph" w:customStyle="1" w:styleId="0F164C6D79014BE9A20743D4387D7383">
    <w:name w:val="0F164C6D79014BE9A20743D4387D7383"/>
    <w:rsid w:val="003E63E2"/>
  </w:style>
  <w:style w:type="paragraph" w:customStyle="1" w:styleId="A683BEA1AA6245DD880F2E201E4CBD60">
    <w:name w:val="A683BEA1AA6245DD880F2E201E4CBD60"/>
    <w:rsid w:val="003E63E2"/>
  </w:style>
  <w:style w:type="paragraph" w:customStyle="1" w:styleId="B5B4FBE09D064A7DB8FEC5109A9693C7">
    <w:name w:val="B5B4FBE09D064A7DB8FEC5109A9693C7"/>
    <w:rsid w:val="003E63E2"/>
  </w:style>
  <w:style w:type="paragraph" w:customStyle="1" w:styleId="B7B970A97E3D4726B10D7DA40BC0B720">
    <w:name w:val="B7B970A97E3D4726B10D7DA40BC0B720"/>
    <w:rsid w:val="003E63E2"/>
  </w:style>
  <w:style w:type="paragraph" w:customStyle="1" w:styleId="A7649214D98A49249AA5E4DC2995C5EE">
    <w:name w:val="A7649214D98A49249AA5E4DC2995C5EE"/>
    <w:rsid w:val="003E63E2"/>
  </w:style>
  <w:style w:type="paragraph" w:customStyle="1" w:styleId="87DE999F3A8A404E8E565ECA6F002C40">
    <w:name w:val="87DE999F3A8A404E8E565ECA6F002C40"/>
    <w:rsid w:val="003E63E2"/>
  </w:style>
  <w:style w:type="paragraph" w:customStyle="1" w:styleId="9E0280E485C7442FBA7B66AF8C7EF560">
    <w:name w:val="9E0280E485C7442FBA7B66AF8C7EF560"/>
    <w:rsid w:val="003E63E2"/>
  </w:style>
  <w:style w:type="paragraph" w:customStyle="1" w:styleId="3751FDA599254BC095B638E6EA1FB4A2">
    <w:name w:val="3751FDA599254BC095B638E6EA1FB4A2"/>
    <w:rsid w:val="003E63E2"/>
  </w:style>
  <w:style w:type="paragraph" w:customStyle="1" w:styleId="1584B9EF53114EFEADEB980027B92685">
    <w:name w:val="1584B9EF53114EFEADEB980027B92685"/>
    <w:rsid w:val="003E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54799168BB64993534BECB821243C" ma:contentTypeVersion="48" ma:contentTypeDescription="Create a new document." ma:contentTypeScope="" ma:versionID="f419f768e36a95991c7cb7d5e02e8079">
  <xsd:schema xmlns:xsd="http://www.w3.org/2001/XMLSchema" xmlns:xs="http://www.w3.org/2001/XMLSchema" xmlns:p="http://schemas.microsoft.com/office/2006/metadata/properties" xmlns:ns2="7063776f-8020-42c0-9e03-83cd8894d9f9" xmlns:ns3="9de4bdbc-0acb-40d3-86f9-374f2009bd45" xmlns:ns4="http://schemas.microsoft.com/sharepoint/v4" targetNamespace="http://schemas.microsoft.com/office/2006/metadata/properties" ma:root="true" ma:fieldsID="c204042bd98e053f12ad7154e8c64b90" ns2:_="" ns3:_="" ns4:_="">
    <xsd:import namespace="7063776f-8020-42c0-9e03-83cd8894d9f9"/>
    <xsd:import namespace="9de4bdbc-0acb-40d3-86f9-374f2009bd45"/>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3776f-8020-42c0-9e03-83cd8894d9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e4bdbc-0acb-40d3-86f9-374f2009bd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7063776f-8020-42c0-9e03-83cd8894d9f9">FVYQP7QHDD64-1719368453-2447</_dlc_DocId>
    <_dlc_DocIdUrl xmlns="7063776f-8020-42c0-9e03-83cd8894d9f9">
      <Url>https://nationalarchivesuk.sharepoint.com/sites/ET_Digital/_layouts/15/DocIdRedir.aspx?ID=FVYQP7QHDD64-1719368453-2447</Url>
      <Description>FVYQP7QHDD64-1719368453-2447</Description>
    </_dlc_DocIdUrl>
    <SharedWithUsers xmlns="7063776f-8020-42c0-9e03-83cd8894d9f9">
      <UserInfo>
        <DisplayName>Welch, Nicola</DisplayName>
        <AccountId>542</AccountId>
        <AccountType/>
      </UserInfo>
    </SharedWithUsers>
  </documentManagement>
</p:properties>
</file>

<file path=customXml/itemProps1.xml><?xml version="1.0" encoding="utf-8"?>
<ds:datastoreItem xmlns:ds="http://schemas.openxmlformats.org/officeDocument/2006/customXml" ds:itemID="{B08A6F63-217E-4992-8BDA-C7F3859D1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63776f-8020-42c0-9e03-83cd8894d9f9"/>
    <ds:schemaRef ds:uri="9de4bdbc-0acb-40d3-86f9-374f2009bd4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F95FA6-FB66-4112-B919-220040246C4F}">
  <ds:schemaRefs>
    <ds:schemaRef ds:uri="http://schemas.microsoft.com/sharepoint/events"/>
  </ds:schemaRefs>
</ds:datastoreItem>
</file>

<file path=customXml/itemProps3.xml><?xml version="1.0" encoding="utf-8"?>
<ds:datastoreItem xmlns:ds="http://schemas.openxmlformats.org/officeDocument/2006/customXml" ds:itemID="{C14DAF90-0968-47E5-86BF-ADC49DEEFEC5}">
  <ds:schemaRefs>
    <ds:schemaRef ds:uri="http://schemas.microsoft.com/sharepoint/v3/contenttype/forms"/>
  </ds:schemaRefs>
</ds:datastoreItem>
</file>

<file path=customXml/itemProps4.xml><?xml version="1.0" encoding="utf-8"?>
<ds:datastoreItem xmlns:ds="http://schemas.openxmlformats.org/officeDocument/2006/customXml" ds:itemID="{AB66A40F-4000-4A58-A9EB-C2F98A2DD2A3}">
  <ds:schemaRefs>
    <ds:schemaRef ds:uri="http://schemas.microsoft.com/office/2006/metadata/properties"/>
    <ds:schemaRef ds:uri="http://schemas.microsoft.com/office/infopath/2007/PartnerControls"/>
    <ds:schemaRef ds:uri="http://schemas.microsoft.com/sharepoint/v4"/>
    <ds:schemaRef ds:uri="7063776f-8020-42c0-9e03-83cd8894d9f9"/>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National Archives</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John</dc:creator>
  <cp:keywords/>
  <dc:description/>
  <cp:lastModifiedBy>Sheridan, John</cp:lastModifiedBy>
  <cp:revision>15</cp:revision>
  <dcterms:created xsi:type="dcterms:W3CDTF">2022-02-03T08:24:00Z</dcterms:created>
  <dcterms:modified xsi:type="dcterms:W3CDTF">2022-04-01T07:48:00Z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2022-02-03T09:17:28Z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0454945a-3f39-49a6-8d48-c73bd22354e7</vt:lpwstr>
  </property>
  <property fmtid="{D5CDD505-2E9C-101B-9397-08002B2CF9AE}" pid="8" name="MSIP_Label_61c22e59-6e76-40e7-9277-37c464fc6354_ContentBits">
    <vt:lpwstr>0</vt:lpwstr>
  </property>
  <property fmtid="{D5CDD505-2E9C-101B-9397-08002B2CF9AE}" pid="9" name="ContentTypeId">
    <vt:lpwstr>0x010100A5D54799168BB64993534BECB821243C</vt:lpwstr>
  </property>
  <property fmtid="{D5CDD505-2E9C-101B-9397-08002B2CF9AE}" pid="10" name="_dlc_DocIdItemGuid">
    <vt:lpwstr>94c986f1-11e5-43d2-87b4-f43939b94d27</vt:lpwstr>
  </property>
</Properties>
</file>